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D98" w:rsidRDefault="00D44D98" w:rsidP="00D44D98">
      <w:pPr>
        <w:widowControl w:val="0"/>
        <w:autoSpaceDE w:val="0"/>
        <w:autoSpaceDN w:val="0"/>
        <w:adjustRightInd w:val="0"/>
        <w:ind w:left="1440" w:firstLine="720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Build Instructions for CURL</w:t>
      </w:r>
    </w:p>
    <w:p w:rsidR="00D44D98" w:rsidRDefault="00D44D98" w:rsidP="00D44D98">
      <w:pPr>
        <w:widowControl w:val="0"/>
        <w:autoSpaceDE w:val="0"/>
        <w:autoSpaceDN w:val="0"/>
        <w:adjustRightInd w:val="0"/>
        <w:ind w:left="1440" w:firstLine="720"/>
        <w:rPr>
          <w:rFonts w:ascii="Calibri" w:hAnsi="Calibri" w:cs="Calibri"/>
          <w:b/>
          <w:bCs/>
          <w:sz w:val="28"/>
          <w:szCs w:val="28"/>
        </w:rPr>
      </w:pPr>
    </w:p>
    <w:p w:rsidR="00D44D98" w:rsidRDefault="00D44D98" w:rsidP="00D44D98">
      <w:pPr>
        <w:widowControl w:val="0"/>
        <w:autoSpaceDE w:val="0"/>
        <w:autoSpaceDN w:val="0"/>
        <w:adjustRightInd w:val="0"/>
        <w:ind w:left="1440" w:firstLine="720"/>
        <w:rPr>
          <w:rFonts w:ascii="Calibri" w:hAnsi="Calibri" w:cs="Calibri"/>
          <w:b/>
          <w:bCs/>
          <w:sz w:val="28"/>
          <w:szCs w:val="28"/>
        </w:rPr>
      </w:pPr>
    </w:p>
    <w:p w:rsidR="00D44D98" w:rsidRDefault="00D44D98" w:rsidP="00D44D98">
      <w:pPr>
        <w:widowControl w:val="0"/>
        <w:autoSpaceDE w:val="0"/>
        <w:autoSpaceDN w:val="0"/>
        <w:adjustRightInd w:val="0"/>
        <w:ind w:left="360"/>
        <w:rPr>
          <w:b/>
          <w:bCs/>
          <w:color w:val="7F007F"/>
        </w:rPr>
      </w:pPr>
      <w:ins w:id="0" w:author="Unknown">
        <w:r>
          <w:rPr>
            <w:b/>
            <w:bCs/>
            <w:color w:val="0000FF"/>
          </w:rPr>
          <w:t>Source to use</w:t>
        </w:r>
      </w:ins>
      <w:r>
        <w:rPr>
          <w:b/>
          <w:bCs/>
          <w:color w:val="7F007F"/>
        </w:rPr>
        <w:t xml:space="preserve"> /Checkout</w:t>
      </w:r>
    </w:p>
    <w:p w:rsidR="00D44D98" w:rsidRDefault="00D44D98" w:rsidP="00D44D98">
      <w:pPr>
        <w:widowControl w:val="0"/>
        <w:autoSpaceDE w:val="0"/>
        <w:autoSpaceDN w:val="0"/>
        <w:adjustRightInd w:val="0"/>
        <w:ind w:left="360"/>
      </w:pPr>
      <w:r>
        <w:t xml:space="preserve">Get </w:t>
      </w:r>
      <w:proofErr w:type="spellStart"/>
      <w:r>
        <w:t>cURL</w:t>
      </w:r>
      <w:proofErr w:type="spellEnd"/>
      <w:r>
        <w:t xml:space="preserve"> source from TPL depot </w:t>
      </w:r>
      <w:r w:rsidR="00EC45E5" w:rsidRPr="00EC45E5">
        <w:t>//TPL/</w:t>
      </w:r>
      <w:proofErr w:type="spellStart"/>
      <w:r w:rsidR="00EC45E5" w:rsidRPr="00EC45E5">
        <w:t>src</w:t>
      </w:r>
      <w:proofErr w:type="spellEnd"/>
      <w:r w:rsidR="00EC45E5" w:rsidRPr="00EC45E5">
        <w:t>/</w:t>
      </w:r>
      <w:proofErr w:type="spellStart"/>
      <w:r w:rsidR="00EC45E5" w:rsidRPr="00EC45E5">
        <w:t>cURL</w:t>
      </w:r>
      <w:proofErr w:type="spellEnd"/>
      <w:r w:rsidR="00EC45E5" w:rsidRPr="00EC45E5">
        <w:t xml:space="preserve">/7.30.0 - </w:t>
      </w:r>
      <w:proofErr w:type="spellStart"/>
      <w:r w:rsidR="00EC45E5" w:rsidRPr="00EC45E5">
        <w:t>kerberized</w:t>
      </w:r>
      <w:proofErr w:type="spellEnd"/>
      <w:r w:rsidR="00EC45E5" w:rsidRPr="00EC45E5">
        <w:t>/</w:t>
      </w:r>
      <w:r>
        <w:t xml:space="preserve"> to MY_TPL_ROOT (TPL workspace)</w:t>
      </w:r>
    </w:p>
    <w:p w:rsidR="00E043A6" w:rsidRDefault="00E043A6" w:rsidP="00D44D98">
      <w:pPr>
        <w:widowControl w:val="0"/>
        <w:autoSpaceDE w:val="0"/>
        <w:autoSpaceDN w:val="0"/>
        <w:adjustRightInd w:val="0"/>
        <w:ind w:left="360"/>
      </w:pPr>
    </w:p>
    <w:p w:rsidR="00191502" w:rsidRPr="009F0D22" w:rsidRDefault="00191502" w:rsidP="009F0D22">
      <w:pPr>
        <w:widowControl w:val="0"/>
        <w:autoSpaceDE w:val="0"/>
        <w:autoSpaceDN w:val="0"/>
        <w:adjustRightInd w:val="0"/>
        <w:ind w:left="360"/>
        <w:rPr>
          <w:b/>
          <w:bCs/>
        </w:rPr>
      </w:pPr>
      <w:r w:rsidRPr="009F0D22">
        <w:t xml:space="preserve">TPL_BASE is the location where you have built the </w:t>
      </w:r>
      <w:proofErr w:type="spellStart"/>
      <w:r w:rsidRPr="009F0D22">
        <w:t>libz</w:t>
      </w:r>
      <w:proofErr w:type="spellEnd"/>
      <w:r w:rsidRPr="009F0D22">
        <w:t xml:space="preserve">, </w:t>
      </w:r>
      <w:proofErr w:type="spellStart"/>
      <w:r w:rsidRPr="009F0D22">
        <w:t>openssl</w:t>
      </w:r>
      <w:proofErr w:type="spellEnd"/>
      <w:r w:rsidR="005B4EC9">
        <w:t xml:space="preserve">, </w:t>
      </w:r>
      <w:proofErr w:type="spellStart"/>
      <w:r w:rsidR="005B4EC9">
        <w:t>M</w:t>
      </w:r>
      <w:r w:rsidRPr="009F0D22">
        <w:t>it</w:t>
      </w:r>
      <w:proofErr w:type="spellEnd"/>
      <w:r w:rsidRPr="009F0D22">
        <w:t xml:space="preserve"> Kerberos and </w:t>
      </w:r>
      <w:proofErr w:type="spellStart"/>
      <w:r w:rsidRPr="009F0D22">
        <w:t>fbopenssl</w:t>
      </w:r>
      <w:proofErr w:type="spellEnd"/>
      <w:r w:rsidRPr="009F0D22">
        <w:t>.</w:t>
      </w:r>
    </w:p>
    <w:p w:rsidR="00191502" w:rsidRDefault="00191502" w:rsidP="00D44D98">
      <w:pPr>
        <w:widowControl w:val="0"/>
        <w:autoSpaceDE w:val="0"/>
        <w:autoSpaceDN w:val="0"/>
        <w:adjustRightInd w:val="0"/>
        <w:ind w:left="360"/>
      </w:pPr>
    </w:p>
    <w:p w:rsidR="00E043A6" w:rsidRDefault="00E043A6" w:rsidP="00D44D98">
      <w:pPr>
        <w:widowControl w:val="0"/>
        <w:autoSpaceDE w:val="0"/>
        <w:autoSpaceDN w:val="0"/>
        <w:adjustRightInd w:val="0"/>
        <w:ind w:left="360"/>
      </w:pPr>
      <w:r>
        <w:t xml:space="preserve">Get </w:t>
      </w:r>
      <w:proofErr w:type="spellStart"/>
      <w:r w:rsidR="00AF1AE2">
        <w:t>fbopenssl</w:t>
      </w:r>
      <w:proofErr w:type="spellEnd"/>
      <w:r w:rsidR="00AF1AE2">
        <w:t xml:space="preserve"> source from TPL depot</w:t>
      </w:r>
      <w:r>
        <w:t xml:space="preserve"> </w:t>
      </w:r>
      <w:r w:rsidRPr="00E043A6">
        <w:t>//TPL/</w:t>
      </w:r>
      <w:proofErr w:type="spellStart"/>
      <w:r w:rsidRPr="00E043A6">
        <w:t>src</w:t>
      </w:r>
      <w:proofErr w:type="spellEnd"/>
      <w:r w:rsidRPr="00E043A6">
        <w:t>/fbopenssl-0.0.4/</w:t>
      </w:r>
      <w:r>
        <w:t xml:space="preserve"> to </w:t>
      </w:r>
      <w:r w:rsidR="008D0D68">
        <w:t>TPL_BASE</w:t>
      </w:r>
      <w:r w:rsidR="005C3E4F">
        <w:t xml:space="preserve"> and build it</w:t>
      </w:r>
      <w:r w:rsidR="00180A9C">
        <w:t xml:space="preserve"> </w:t>
      </w:r>
      <w:r w:rsidR="005C3E4F">
        <w:t>(build instructions given in separate document)</w:t>
      </w:r>
    </w:p>
    <w:p w:rsidR="00635655" w:rsidRDefault="00635655" w:rsidP="00D44D98">
      <w:pPr>
        <w:widowControl w:val="0"/>
        <w:autoSpaceDE w:val="0"/>
        <w:autoSpaceDN w:val="0"/>
        <w:adjustRightInd w:val="0"/>
        <w:ind w:left="360"/>
      </w:pPr>
    </w:p>
    <w:p w:rsidR="00635655" w:rsidRDefault="00635655" w:rsidP="00D44D98">
      <w:pPr>
        <w:widowControl w:val="0"/>
        <w:autoSpaceDE w:val="0"/>
        <w:autoSpaceDN w:val="0"/>
        <w:adjustRightInd w:val="0"/>
        <w:ind w:left="360"/>
      </w:pPr>
      <w:r>
        <w:t xml:space="preserve">Get </w:t>
      </w:r>
      <w:r w:rsidR="00733F45">
        <w:t xml:space="preserve">MIT Kerberos libraries from maven global repo </w:t>
      </w:r>
      <w:hyperlink r:id="rId6" w:history="1">
        <w:r w:rsidR="00733F45" w:rsidRPr="00D86FA3">
          <w:rPr>
            <w:rStyle w:val="Hyperlink"/>
          </w:rPr>
          <w:t>http://infamvn:8081/nexus/content/groups/platform/third-party-libs/mitkerberos/1.11.1/</w:t>
        </w:r>
      </w:hyperlink>
    </w:p>
    <w:p w:rsidR="00733F45" w:rsidRPr="00635655" w:rsidRDefault="00733F45" w:rsidP="00733F45">
      <w:pPr>
        <w:widowControl w:val="0"/>
        <w:autoSpaceDE w:val="0"/>
        <w:autoSpaceDN w:val="0"/>
        <w:adjustRightInd w:val="0"/>
      </w:pPr>
      <w:r>
        <w:t xml:space="preserve">      And take the libraries for the appropriate platform</w:t>
      </w:r>
      <w:r w:rsidR="0008460D">
        <w:t>.</w:t>
      </w:r>
      <w:r w:rsidR="00CC099B">
        <w:t xml:space="preserve"> Map to TPL_BASE</w:t>
      </w:r>
    </w:p>
    <w:p w:rsidR="00635655" w:rsidRDefault="00635655" w:rsidP="00BA5566">
      <w:pPr>
        <w:widowControl w:val="0"/>
        <w:autoSpaceDE w:val="0"/>
        <w:autoSpaceDN w:val="0"/>
        <w:adjustRightInd w:val="0"/>
        <w:rPr>
          <w:b/>
          <w:bCs/>
          <w:color w:val="7F007F"/>
        </w:rPr>
      </w:pPr>
    </w:p>
    <w:p w:rsidR="00635655" w:rsidRDefault="00635655" w:rsidP="00D44D98">
      <w:pPr>
        <w:widowControl w:val="0"/>
        <w:autoSpaceDE w:val="0"/>
        <w:autoSpaceDN w:val="0"/>
        <w:adjustRightInd w:val="0"/>
        <w:ind w:left="360"/>
        <w:rPr>
          <w:b/>
          <w:bCs/>
          <w:color w:val="7F007F"/>
        </w:rPr>
      </w:pPr>
    </w:p>
    <w:p w:rsidR="00D44D98" w:rsidRDefault="00D44D98" w:rsidP="00D44D98">
      <w:pPr>
        <w:widowControl w:val="0"/>
        <w:autoSpaceDE w:val="0"/>
        <w:autoSpaceDN w:val="0"/>
        <w:adjustRightInd w:val="0"/>
        <w:ind w:firstLine="360"/>
        <w:rPr>
          <w:ins w:id="1" w:author="Unknown"/>
          <w:b/>
          <w:bCs/>
          <w:color w:val="0000FF"/>
          <w:sz w:val="20"/>
          <w:szCs w:val="20"/>
        </w:rPr>
      </w:pPr>
      <w:proofErr w:type="gramStart"/>
      <w:r>
        <w:rPr>
          <w:b/>
          <w:bCs/>
          <w:sz w:val="20"/>
          <w:szCs w:val="20"/>
        </w:rPr>
        <w:t>Unix</w:t>
      </w:r>
      <w:proofErr w:type="gramEnd"/>
      <w:r>
        <w:rPr>
          <w:b/>
          <w:bCs/>
          <w:sz w:val="20"/>
          <w:szCs w:val="20"/>
        </w:rPr>
        <w:t xml:space="preserve"> platforms:</w:t>
      </w:r>
    </w:p>
    <w:p w:rsidR="00D44D98" w:rsidRDefault="00D44D98" w:rsidP="00D44D98">
      <w:pPr>
        <w:widowControl w:val="0"/>
        <w:autoSpaceDE w:val="0"/>
        <w:autoSpaceDN w:val="0"/>
        <w:adjustRightInd w:val="0"/>
        <w:ind w:left="720" w:hanging="360"/>
      </w:pPr>
      <w:r>
        <w:t>1. Go to &lt;MY_TPL_ROOT&gt;/</w:t>
      </w:r>
      <w:proofErr w:type="spellStart"/>
      <w:r>
        <w:t>cURL</w:t>
      </w:r>
      <w:proofErr w:type="spellEnd"/>
      <w:r>
        <w:t xml:space="preserve"> source folder.</w:t>
      </w:r>
    </w:p>
    <w:p w:rsidR="00D44D98" w:rsidRDefault="00D44D98" w:rsidP="00D44D98">
      <w:pPr>
        <w:widowControl w:val="0"/>
        <w:autoSpaceDE w:val="0"/>
        <w:autoSpaceDN w:val="0"/>
        <w:adjustRightInd w:val="0"/>
        <w:ind w:left="720" w:hanging="360"/>
      </w:pPr>
      <w:r>
        <w:t>2. Create &lt;MY_TPL_ROOT&gt;/build if it does not exist.</w:t>
      </w:r>
    </w:p>
    <w:p w:rsidR="00D44D98" w:rsidRDefault="00D44D98" w:rsidP="00D44D98">
      <w:pPr>
        <w:widowControl w:val="0"/>
        <w:autoSpaceDE w:val="0"/>
        <w:autoSpaceDN w:val="0"/>
        <w:adjustRightInd w:val="0"/>
        <w:ind w:left="720"/>
        <w:rPr>
          <w:b/>
          <w:bCs/>
        </w:rPr>
      </w:pPr>
    </w:p>
    <w:p w:rsidR="00D44D98" w:rsidRDefault="00D44D98" w:rsidP="00D44D98">
      <w:pPr>
        <w:widowControl w:val="0"/>
        <w:autoSpaceDE w:val="0"/>
        <w:autoSpaceDN w:val="0"/>
        <w:adjustRightInd w:val="0"/>
        <w:ind w:left="360"/>
        <w:rPr>
          <w:sz w:val="20"/>
          <w:szCs w:val="20"/>
        </w:rPr>
      </w:pPr>
      <w:r>
        <w:rPr>
          <w:b/>
          <w:bCs/>
          <w:sz w:val="20"/>
          <w:szCs w:val="20"/>
        </w:rPr>
        <w:t>Windows platforms:</w:t>
      </w:r>
    </w:p>
    <w:p w:rsidR="00D44D98" w:rsidRDefault="008A7313" w:rsidP="00D44D98">
      <w:pPr>
        <w:widowControl w:val="0"/>
        <w:autoSpaceDE w:val="0"/>
        <w:autoSpaceDN w:val="0"/>
        <w:adjustRightInd w:val="0"/>
        <w:ind w:firstLine="360"/>
      </w:pPr>
      <w:r>
        <w:t xml:space="preserve">3. </w:t>
      </w:r>
      <w:proofErr w:type="spellStart"/>
      <w:r>
        <w:t>Goto</w:t>
      </w:r>
      <w:proofErr w:type="spellEnd"/>
      <w:r>
        <w:t xml:space="preserve"> &lt;TPL_ROOT&gt;</w:t>
      </w:r>
      <w:r w:rsidR="00F5447C">
        <w:t>\</w:t>
      </w:r>
      <w:proofErr w:type="spellStart"/>
      <w:r w:rsidR="00F5447C">
        <w:t>cURL</w:t>
      </w:r>
      <w:proofErr w:type="spellEnd"/>
      <w:r w:rsidR="00F5447C">
        <w:t>\</w:t>
      </w:r>
      <w:proofErr w:type="spellStart"/>
      <w:r w:rsidR="00F5447C">
        <w:t>vs</w:t>
      </w:r>
      <w:proofErr w:type="spellEnd"/>
      <w:r w:rsidR="00F5447C">
        <w:t>\vc6\</w:t>
      </w:r>
      <w:proofErr w:type="spellStart"/>
      <w:r w:rsidR="00F5447C">
        <w:t>vccurl</w:t>
      </w:r>
      <w:proofErr w:type="spellEnd"/>
    </w:p>
    <w:p w:rsidR="00D44D98" w:rsidRDefault="00D44D98" w:rsidP="00D44D98">
      <w:pPr>
        <w:widowControl w:val="0"/>
        <w:autoSpaceDE w:val="0"/>
        <w:autoSpaceDN w:val="0"/>
        <w:adjustRightInd w:val="0"/>
        <w:ind w:left="1080"/>
      </w:pPr>
      <w:r>
        <w:t xml:space="preserve">Open the curllib.sln file </w:t>
      </w:r>
    </w:p>
    <w:p w:rsidR="00D44D98" w:rsidRDefault="00D44D98" w:rsidP="00D44D98">
      <w:pPr>
        <w:widowControl w:val="0"/>
        <w:autoSpaceDE w:val="0"/>
        <w:autoSpaceDN w:val="0"/>
        <w:adjustRightInd w:val="0"/>
        <w:rPr>
          <w:b/>
          <w:bCs/>
        </w:rPr>
      </w:pPr>
    </w:p>
    <w:p w:rsidR="00D956C0" w:rsidRDefault="00D956C0" w:rsidP="00DE55EC">
      <w:pPr>
        <w:widowControl w:val="0"/>
        <w:autoSpaceDE w:val="0"/>
        <w:autoSpaceDN w:val="0"/>
        <w:adjustRightInd w:val="0"/>
        <w:ind w:left="360"/>
        <w:rPr>
          <w:b/>
          <w:bCs/>
        </w:rPr>
      </w:pPr>
      <w:r>
        <w:rPr>
          <w:b/>
          <w:bCs/>
        </w:rPr>
        <w:t xml:space="preserve">Note: Curl has already been successfully built </w:t>
      </w:r>
      <w:proofErr w:type="spellStart"/>
      <w:r>
        <w:rPr>
          <w:b/>
          <w:bCs/>
        </w:rPr>
        <w:t>linux</w:t>
      </w:r>
      <w:proofErr w:type="spellEnd"/>
      <w:r>
        <w:rPr>
          <w:b/>
          <w:bCs/>
        </w:rPr>
        <w:t xml:space="preserve"> 32 bit and windows</w:t>
      </w:r>
      <w:r w:rsidR="003C19ED">
        <w:rPr>
          <w:b/>
          <w:bCs/>
        </w:rPr>
        <w:t xml:space="preserve"> 32 bit</w:t>
      </w:r>
      <w:r>
        <w:rPr>
          <w:b/>
          <w:bCs/>
        </w:rPr>
        <w:t xml:space="preserve"> </w:t>
      </w:r>
      <w:r w:rsidR="001A1123">
        <w:rPr>
          <w:b/>
          <w:bCs/>
        </w:rPr>
        <w:t>environments</w:t>
      </w:r>
      <w:r w:rsidR="005866F0">
        <w:rPr>
          <w:b/>
          <w:bCs/>
        </w:rPr>
        <w:t xml:space="preserve"> with Kerberos features enabled</w:t>
      </w:r>
    </w:p>
    <w:p w:rsidR="00D956C0" w:rsidRDefault="00D956C0" w:rsidP="00D44D98">
      <w:pPr>
        <w:widowControl w:val="0"/>
        <w:autoSpaceDE w:val="0"/>
        <w:autoSpaceDN w:val="0"/>
        <w:adjustRightInd w:val="0"/>
        <w:rPr>
          <w:b/>
          <w:bCs/>
        </w:rPr>
      </w:pPr>
    </w:p>
    <w:p w:rsidR="00D44D98" w:rsidRDefault="00D44D98" w:rsidP="00D44D98">
      <w:pPr>
        <w:widowControl w:val="0"/>
        <w:autoSpaceDE w:val="0"/>
        <w:autoSpaceDN w:val="0"/>
        <w:adjustRightInd w:val="0"/>
        <w:ind w:left="360"/>
        <w:rPr>
          <w:b/>
          <w:bCs/>
          <w:color w:val="7F007F"/>
        </w:rPr>
      </w:pPr>
      <w:ins w:id="2" w:author="Unknown">
        <w:r>
          <w:rPr>
            <w:b/>
            <w:bCs/>
            <w:color w:val="0000FF"/>
          </w:rPr>
          <w:t>Environ</w:t>
        </w:r>
      </w:ins>
      <w:r>
        <w:rPr>
          <w:b/>
          <w:bCs/>
          <w:color w:val="7F007F"/>
        </w:rPr>
        <w:t>ment variables to be set</w:t>
      </w:r>
    </w:p>
    <w:p w:rsidR="00D956C0" w:rsidRDefault="00D956C0" w:rsidP="00D44D98">
      <w:pPr>
        <w:widowControl w:val="0"/>
        <w:autoSpaceDE w:val="0"/>
        <w:autoSpaceDN w:val="0"/>
        <w:adjustRightInd w:val="0"/>
        <w:ind w:left="360"/>
        <w:rPr>
          <w:b/>
          <w:bCs/>
          <w:color w:val="7F007F"/>
        </w:rPr>
      </w:pPr>
    </w:p>
    <w:p w:rsidR="00D44D98" w:rsidRDefault="00D44D98" w:rsidP="00D44D98">
      <w:pPr>
        <w:widowControl w:val="0"/>
        <w:autoSpaceDE w:val="0"/>
        <w:autoSpaceDN w:val="0"/>
        <w:adjustRightInd w:val="0"/>
        <w:ind w:firstLine="360"/>
        <w:rPr>
          <w:b/>
          <w:bCs/>
          <w:sz w:val="20"/>
          <w:szCs w:val="20"/>
        </w:rPr>
      </w:pPr>
      <w:proofErr w:type="gramStart"/>
      <w:r>
        <w:rPr>
          <w:b/>
          <w:bCs/>
          <w:sz w:val="20"/>
          <w:szCs w:val="20"/>
        </w:rPr>
        <w:t>Unix</w:t>
      </w:r>
      <w:proofErr w:type="gramEnd"/>
      <w:r>
        <w:rPr>
          <w:b/>
          <w:bCs/>
          <w:sz w:val="20"/>
          <w:szCs w:val="20"/>
        </w:rPr>
        <w:t xml:space="preserve"> platforms:</w:t>
      </w:r>
    </w:p>
    <w:p w:rsidR="00D44D98" w:rsidRDefault="00D44D98" w:rsidP="00D44D98">
      <w:pPr>
        <w:widowControl w:val="0"/>
        <w:autoSpaceDE w:val="0"/>
        <w:autoSpaceDN w:val="0"/>
        <w:adjustRightInd w:val="0"/>
        <w:ind w:firstLine="360"/>
        <w:rPr>
          <w:color w:val="7F007F"/>
          <w:sz w:val="20"/>
          <w:szCs w:val="20"/>
        </w:rPr>
      </w:pPr>
      <w:r>
        <w:rPr>
          <w:color w:val="7F007F"/>
          <w:sz w:val="20"/>
          <w:szCs w:val="20"/>
        </w:rPr>
        <w:t>For AIX64:</w:t>
      </w:r>
    </w:p>
    <w:p w:rsidR="00D44D98" w:rsidRPr="008817B7" w:rsidRDefault="00D44D98" w:rsidP="00D44D98">
      <w:pPr>
        <w:widowControl w:val="0"/>
        <w:autoSpaceDE w:val="0"/>
        <w:autoSpaceDN w:val="0"/>
        <w:adjustRightInd w:val="0"/>
        <w:ind w:firstLine="360"/>
        <w:rPr>
          <w:sz w:val="20"/>
          <w:szCs w:val="20"/>
        </w:rPr>
      </w:pPr>
      <w:proofErr w:type="spellStart"/>
      <w:proofErr w:type="gramStart"/>
      <w:r w:rsidRPr="008817B7">
        <w:rPr>
          <w:sz w:val="20"/>
          <w:szCs w:val="20"/>
        </w:rPr>
        <w:t>setenv</w:t>
      </w:r>
      <w:proofErr w:type="spellEnd"/>
      <w:proofErr w:type="gramEnd"/>
      <w:r w:rsidRPr="008817B7">
        <w:rPr>
          <w:sz w:val="20"/>
          <w:szCs w:val="20"/>
        </w:rPr>
        <w:t xml:space="preserve"> CC </w:t>
      </w:r>
      <w:proofErr w:type="spellStart"/>
      <w:r w:rsidRPr="008817B7">
        <w:rPr>
          <w:sz w:val="20"/>
          <w:szCs w:val="20"/>
        </w:rPr>
        <w:t>cc_r</w:t>
      </w:r>
      <w:proofErr w:type="spellEnd"/>
    </w:p>
    <w:p w:rsidR="00D44D98" w:rsidRDefault="00D44D98" w:rsidP="0053081E">
      <w:pPr>
        <w:widowControl w:val="0"/>
        <w:autoSpaceDE w:val="0"/>
        <w:autoSpaceDN w:val="0"/>
        <w:adjustRightInd w:val="0"/>
        <w:ind w:left="36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setenv</w:t>
      </w:r>
      <w:proofErr w:type="spellEnd"/>
      <w:proofErr w:type="gramEnd"/>
      <w:r>
        <w:rPr>
          <w:sz w:val="20"/>
          <w:szCs w:val="20"/>
        </w:rPr>
        <w:t xml:space="preserve"> LIBPATH </w:t>
      </w:r>
      <w:r w:rsidR="00141273">
        <w:rPr>
          <w:sz w:val="20"/>
          <w:szCs w:val="20"/>
        </w:rPr>
        <w:t>${TPL_BASE}/zlib/v1.2.1/lib:${TPL_BASE}/openssl/lib:${TPL_BASE}</w:t>
      </w:r>
      <w:r w:rsidR="00141273" w:rsidRPr="00057563">
        <w:rPr>
          <w:sz w:val="20"/>
          <w:szCs w:val="20"/>
        </w:rPr>
        <w:t>/fbopenssl-0.0.4-build/fbopenssl/Linux-debug</w:t>
      </w:r>
      <w:r w:rsidR="00141273">
        <w:rPr>
          <w:sz w:val="20"/>
          <w:szCs w:val="20"/>
        </w:rPr>
        <w:t>:${TPL_BASE}/mitkerberos-1.11/</w:t>
      </w:r>
      <w:r w:rsidR="00141273" w:rsidRPr="00057563">
        <w:rPr>
          <w:sz w:val="20"/>
          <w:szCs w:val="20"/>
        </w:rPr>
        <w:t>lib</w:t>
      </w:r>
    </w:p>
    <w:p w:rsidR="00F10976" w:rsidRDefault="00F10976" w:rsidP="0053081E">
      <w:pPr>
        <w:widowControl w:val="0"/>
        <w:autoSpaceDE w:val="0"/>
        <w:autoSpaceDN w:val="0"/>
        <w:adjustRightInd w:val="0"/>
        <w:ind w:left="360"/>
        <w:rPr>
          <w:sz w:val="20"/>
          <w:szCs w:val="20"/>
        </w:rPr>
      </w:pPr>
    </w:p>
    <w:p w:rsidR="00D44D98" w:rsidRDefault="00D44D98" w:rsidP="00D44D98">
      <w:pPr>
        <w:widowControl w:val="0"/>
        <w:autoSpaceDE w:val="0"/>
        <w:autoSpaceDN w:val="0"/>
        <w:adjustRightInd w:val="0"/>
        <w:ind w:firstLine="36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setenv</w:t>
      </w:r>
      <w:proofErr w:type="spellEnd"/>
      <w:proofErr w:type="gramEnd"/>
      <w:r>
        <w:rPr>
          <w:sz w:val="20"/>
          <w:szCs w:val="20"/>
        </w:rPr>
        <w:t xml:space="preserve"> LDFLAGS "-L${TPL_BASE}/</w:t>
      </w:r>
      <w:proofErr w:type="spellStart"/>
      <w:r>
        <w:rPr>
          <w:sz w:val="20"/>
          <w:szCs w:val="20"/>
        </w:rPr>
        <w:t>zlib</w:t>
      </w:r>
      <w:proofErr w:type="spellEnd"/>
      <w:r>
        <w:rPr>
          <w:sz w:val="20"/>
          <w:szCs w:val="20"/>
        </w:rPr>
        <w:t>/v1.2.1/lib -L${TPL_BASE}/</w:t>
      </w:r>
      <w:proofErr w:type="spellStart"/>
      <w:r>
        <w:rPr>
          <w:sz w:val="20"/>
          <w:szCs w:val="20"/>
        </w:rPr>
        <w:t>openssl</w:t>
      </w:r>
      <w:proofErr w:type="spellEnd"/>
      <w:r>
        <w:rPr>
          <w:sz w:val="20"/>
          <w:szCs w:val="20"/>
        </w:rPr>
        <w:t>/lib"</w:t>
      </w:r>
    </w:p>
    <w:p w:rsidR="00F10976" w:rsidRDefault="00F10976" w:rsidP="00D44D98">
      <w:pPr>
        <w:widowControl w:val="0"/>
        <w:autoSpaceDE w:val="0"/>
        <w:autoSpaceDN w:val="0"/>
        <w:adjustRightInd w:val="0"/>
        <w:ind w:firstLine="360"/>
        <w:rPr>
          <w:sz w:val="20"/>
          <w:szCs w:val="20"/>
        </w:rPr>
      </w:pPr>
    </w:p>
    <w:p w:rsidR="00D44D98" w:rsidRDefault="00D44D98" w:rsidP="00981C1F">
      <w:pPr>
        <w:widowControl w:val="0"/>
        <w:autoSpaceDE w:val="0"/>
        <w:autoSpaceDN w:val="0"/>
        <w:adjustRightInd w:val="0"/>
        <w:ind w:left="36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setenv</w:t>
      </w:r>
      <w:proofErr w:type="spellEnd"/>
      <w:proofErr w:type="gramEnd"/>
      <w:r>
        <w:rPr>
          <w:sz w:val="20"/>
          <w:szCs w:val="20"/>
        </w:rPr>
        <w:t xml:space="preserve"> CPPFLAGS "</w:t>
      </w:r>
      <w:r w:rsidR="00DC4B73">
        <w:rPr>
          <w:sz w:val="20"/>
          <w:szCs w:val="20"/>
        </w:rPr>
        <w:t>-I${TPL_BASE}/</w:t>
      </w:r>
      <w:proofErr w:type="spellStart"/>
      <w:r w:rsidR="00DC4B73">
        <w:rPr>
          <w:sz w:val="20"/>
          <w:szCs w:val="20"/>
        </w:rPr>
        <w:t>openssl</w:t>
      </w:r>
      <w:proofErr w:type="spellEnd"/>
      <w:r w:rsidR="00DC4B73">
        <w:rPr>
          <w:sz w:val="20"/>
          <w:szCs w:val="20"/>
        </w:rPr>
        <w:t>/include -I${TPL_BASE}/</w:t>
      </w:r>
      <w:proofErr w:type="spellStart"/>
      <w:r w:rsidR="00DC4B73">
        <w:rPr>
          <w:sz w:val="20"/>
          <w:szCs w:val="20"/>
        </w:rPr>
        <w:t>zlib</w:t>
      </w:r>
      <w:proofErr w:type="spellEnd"/>
      <w:r w:rsidR="00DC4B73">
        <w:rPr>
          <w:sz w:val="20"/>
          <w:szCs w:val="20"/>
        </w:rPr>
        <w:t>/v1.2.1/include -I${TPL_BASE}</w:t>
      </w:r>
      <w:r w:rsidR="00DC4B73" w:rsidRPr="00057563">
        <w:rPr>
          <w:sz w:val="20"/>
          <w:szCs w:val="20"/>
        </w:rPr>
        <w:t>/fbopenssl-0.0.4-build/</w:t>
      </w:r>
      <w:proofErr w:type="spellStart"/>
      <w:r w:rsidR="00DC4B73" w:rsidRPr="00057563">
        <w:rPr>
          <w:sz w:val="20"/>
          <w:szCs w:val="20"/>
        </w:rPr>
        <w:t>fbopenssl</w:t>
      </w:r>
      <w:proofErr w:type="spellEnd"/>
      <w:r w:rsidR="00DC4B73" w:rsidRPr="00057563">
        <w:rPr>
          <w:sz w:val="20"/>
          <w:szCs w:val="20"/>
        </w:rPr>
        <w:t>/</w:t>
      </w:r>
      <w:r w:rsidR="00DC4B73">
        <w:rPr>
          <w:sz w:val="20"/>
          <w:szCs w:val="20"/>
        </w:rPr>
        <w:t>include -I${TPL_BASE}/mitkerberos-1.11/include -I${TPL_BASE}/mitkeberos-1.11/include/</w:t>
      </w:r>
      <w:proofErr w:type="spellStart"/>
      <w:r w:rsidR="00DC4B73">
        <w:rPr>
          <w:sz w:val="20"/>
          <w:szCs w:val="20"/>
        </w:rPr>
        <w:t>gssapi</w:t>
      </w:r>
      <w:proofErr w:type="spellEnd"/>
      <w:r w:rsidR="00DC4B73">
        <w:rPr>
          <w:sz w:val="20"/>
          <w:szCs w:val="20"/>
        </w:rPr>
        <w:t xml:space="preserve"> </w:t>
      </w:r>
      <w:r>
        <w:rPr>
          <w:sz w:val="20"/>
          <w:szCs w:val="20"/>
        </w:rPr>
        <w:t>include -q64"</w:t>
      </w:r>
    </w:p>
    <w:p w:rsidR="00D44D98" w:rsidRDefault="00D44D98" w:rsidP="00D44D98">
      <w:pPr>
        <w:widowControl w:val="0"/>
        <w:autoSpaceDE w:val="0"/>
        <w:autoSpaceDN w:val="0"/>
        <w:adjustRightInd w:val="0"/>
        <w:ind w:firstLine="360"/>
        <w:rPr>
          <w:sz w:val="20"/>
          <w:szCs w:val="20"/>
        </w:rPr>
      </w:pPr>
    </w:p>
    <w:p w:rsidR="00D44D98" w:rsidRDefault="00D44D98" w:rsidP="00D44D98">
      <w:pPr>
        <w:widowControl w:val="0"/>
        <w:autoSpaceDE w:val="0"/>
        <w:autoSpaceDN w:val="0"/>
        <w:adjustRightInd w:val="0"/>
        <w:ind w:firstLine="360"/>
        <w:rPr>
          <w:color w:val="7F007F"/>
          <w:sz w:val="20"/>
          <w:szCs w:val="20"/>
        </w:rPr>
      </w:pPr>
      <w:r>
        <w:rPr>
          <w:color w:val="7F007F"/>
          <w:sz w:val="20"/>
          <w:szCs w:val="20"/>
        </w:rPr>
        <w:t>For HPIPF:</w:t>
      </w:r>
    </w:p>
    <w:p w:rsidR="00AC4850" w:rsidRDefault="00D44D98" w:rsidP="00AC4850">
      <w:pPr>
        <w:widowControl w:val="0"/>
        <w:autoSpaceDE w:val="0"/>
        <w:autoSpaceDN w:val="0"/>
        <w:adjustRightInd w:val="0"/>
        <w:ind w:left="36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setenv</w:t>
      </w:r>
      <w:proofErr w:type="spellEnd"/>
      <w:proofErr w:type="gramEnd"/>
      <w:r>
        <w:rPr>
          <w:sz w:val="20"/>
          <w:szCs w:val="20"/>
        </w:rPr>
        <w:t xml:space="preserve"> SHLIB_PATH /usr/lib/hpux64</w:t>
      </w:r>
      <w:r w:rsidR="008A24E8">
        <w:rPr>
          <w:sz w:val="20"/>
          <w:szCs w:val="20"/>
        </w:rPr>
        <w:t>:</w:t>
      </w:r>
      <w:r w:rsidR="00AC4850">
        <w:rPr>
          <w:sz w:val="20"/>
          <w:szCs w:val="20"/>
        </w:rPr>
        <w:t>${TPL_BASE}/zlib/v1.2.1/lib:${TPL_BASE}/openssl/lib:${TPL_BASE}</w:t>
      </w:r>
      <w:r w:rsidR="00AC4850" w:rsidRPr="00057563">
        <w:rPr>
          <w:sz w:val="20"/>
          <w:szCs w:val="20"/>
        </w:rPr>
        <w:t>/fbopenssl-0.0.4-build/fbopenssl/Linux-debug</w:t>
      </w:r>
      <w:r w:rsidR="00AC4850">
        <w:rPr>
          <w:sz w:val="20"/>
          <w:szCs w:val="20"/>
        </w:rPr>
        <w:t>:${TPL_BASE}/mitkerberos-1.11/</w:t>
      </w:r>
      <w:r w:rsidR="00AC4850" w:rsidRPr="00057563">
        <w:rPr>
          <w:sz w:val="20"/>
          <w:szCs w:val="20"/>
        </w:rPr>
        <w:t>lib</w:t>
      </w:r>
    </w:p>
    <w:p w:rsidR="00D44D98" w:rsidRDefault="00D44D98" w:rsidP="00D44D98">
      <w:pPr>
        <w:widowControl w:val="0"/>
        <w:autoSpaceDE w:val="0"/>
        <w:autoSpaceDN w:val="0"/>
        <w:adjustRightInd w:val="0"/>
        <w:ind w:firstLine="360"/>
        <w:rPr>
          <w:sz w:val="20"/>
          <w:szCs w:val="20"/>
        </w:rPr>
      </w:pPr>
    </w:p>
    <w:p w:rsidR="00D44D98" w:rsidRDefault="00D44D98" w:rsidP="00D44D98">
      <w:pPr>
        <w:widowControl w:val="0"/>
        <w:autoSpaceDE w:val="0"/>
        <w:autoSpaceDN w:val="0"/>
        <w:adjustRightInd w:val="0"/>
        <w:ind w:firstLine="36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setenv</w:t>
      </w:r>
      <w:proofErr w:type="spellEnd"/>
      <w:proofErr w:type="gramEnd"/>
      <w:r>
        <w:rPr>
          <w:sz w:val="20"/>
          <w:szCs w:val="20"/>
        </w:rPr>
        <w:t xml:space="preserve"> LDFLAGS "-L${TPL_BASE}/</w:t>
      </w:r>
      <w:proofErr w:type="spellStart"/>
      <w:r>
        <w:rPr>
          <w:sz w:val="20"/>
          <w:szCs w:val="20"/>
        </w:rPr>
        <w:t>zlib</w:t>
      </w:r>
      <w:proofErr w:type="spellEnd"/>
      <w:r>
        <w:rPr>
          <w:sz w:val="20"/>
          <w:szCs w:val="20"/>
        </w:rPr>
        <w:t>/v1.2.1/lib -L${TPL_BASE}/</w:t>
      </w:r>
      <w:proofErr w:type="spellStart"/>
      <w:r>
        <w:rPr>
          <w:sz w:val="20"/>
          <w:szCs w:val="20"/>
        </w:rPr>
        <w:t>openssl</w:t>
      </w:r>
      <w:proofErr w:type="spellEnd"/>
      <w:r>
        <w:rPr>
          <w:sz w:val="20"/>
          <w:szCs w:val="20"/>
        </w:rPr>
        <w:t>/lib -L/</w:t>
      </w:r>
      <w:proofErr w:type="spellStart"/>
      <w:r>
        <w:rPr>
          <w:sz w:val="20"/>
          <w:szCs w:val="20"/>
        </w:rPr>
        <w:t>usr</w:t>
      </w:r>
      <w:proofErr w:type="spellEnd"/>
      <w:r>
        <w:rPr>
          <w:sz w:val="20"/>
          <w:szCs w:val="20"/>
        </w:rPr>
        <w:t>/lib/hpux64"</w:t>
      </w:r>
    </w:p>
    <w:p w:rsidR="00D44D98" w:rsidRDefault="00D44D98" w:rsidP="009954F9">
      <w:pPr>
        <w:widowControl w:val="0"/>
        <w:autoSpaceDE w:val="0"/>
        <w:autoSpaceDN w:val="0"/>
        <w:adjustRightInd w:val="0"/>
        <w:ind w:left="36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lastRenderedPageBreak/>
        <w:t>setenv</w:t>
      </w:r>
      <w:proofErr w:type="spellEnd"/>
      <w:proofErr w:type="gramEnd"/>
      <w:r>
        <w:rPr>
          <w:sz w:val="20"/>
          <w:szCs w:val="20"/>
        </w:rPr>
        <w:t xml:space="preserve"> CPPFLAGS "</w:t>
      </w:r>
      <w:r w:rsidR="00AE4AB8">
        <w:rPr>
          <w:sz w:val="20"/>
          <w:szCs w:val="20"/>
        </w:rPr>
        <w:t>"-I${TPL_BASE}/</w:t>
      </w:r>
      <w:proofErr w:type="spellStart"/>
      <w:r w:rsidR="00AE4AB8">
        <w:rPr>
          <w:sz w:val="20"/>
          <w:szCs w:val="20"/>
        </w:rPr>
        <w:t>openssl</w:t>
      </w:r>
      <w:proofErr w:type="spellEnd"/>
      <w:r w:rsidR="00AE4AB8">
        <w:rPr>
          <w:sz w:val="20"/>
          <w:szCs w:val="20"/>
        </w:rPr>
        <w:t>/include -I${TPL_BASE}/</w:t>
      </w:r>
      <w:proofErr w:type="spellStart"/>
      <w:r w:rsidR="00AE4AB8">
        <w:rPr>
          <w:sz w:val="20"/>
          <w:szCs w:val="20"/>
        </w:rPr>
        <w:t>zlib</w:t>
      </w:r>
      <w:proofErr w:type="spellEnd"/>
      <w:r w:rsidR="00AE4AB8">
        <w:rPr>
          <w:sz w:val="20"/>
          <w:szCs w:val="20"/>
        </w:rPr>
        <w:t>/v1.2.1/include -I${TPL_BASE}</w:t>
      </w:r>
      <w:r w:rsidR="00AE4AB8" w:rsidRPr="00057563">
        <w:rPr>
          <w:sz w:val="20"/>
          <w:szCs w:val="20"/>
        </w:rPr>
        <w:t>/fbopenssl-0.0.4-build/</w:t>
      </w:r>
      <w:proofErr w:type="spellStart"/>
      <w:r w:rsidR="00AE4AB8" w:rsidRPr="00057563">
        <w:rPr>
          <w:sz w:val="20"/>
          <w:szCs w:val="20"/>
        </w:rPr>
        <w:t>fbopenssl</w:t>
      </w:r>
      <w:proofErr w:type="spellEnd"/>
      <w:r w:rsidR="00AE4AB8" w:rsidRPr="00057563">
        <w:rPr>
          <w:sz w:val="20"/>
          <w:szCs w:val="20"/>
        </w:rPr>
        <w:t>/</w:t>
      </w:r>
      <w:r w:rsidR="00AE4AB8">
        <w:rPr>
          <w:sz w:val="20"/>
          <w:szCs w:val="20"/>
        </w:rPr>
        <w:t>include -I${TPL_BASE}/mitkerberos-1.11/include -I${TPL_BASE}/mitkeberos-1.11/include/</w:t>
      </w:r>
      <w:proofErr w:type="spellStart"/>
      <w:r w:rsidR="00AE4AB8">
        <w:rPr>
          <w:sz w:val="20"/>
          <w:szCs w:val="20"/>
        </w:rPr>
        <w:t>gssapi</w:t>
      </w:r>
      <w:proofErr w:type="spellEnd"/>
      <w:r w:rsidR="00AE4AB8">
        <w:rPr>
          <w:sz w:val="20"/>
          <w:szCs w:val="20"/>
        </w:rPr>
        <w:t xml:space="preserve"> include</w:t>
      </w:r>
      <w:r>
        <w:rPr>
          <w:sz w:val="20"/>
          <w:szCs w:val="20"/>
        </w:rPr>
        <w:t xml:space="preserve"> +DD64 +DSitanium2</w:t>
      </w:r>
      <w:r w:rsidR="008B44FC">
        <w:rPr>
          <w:sz w:val="20"/>
          <w:szCs w:val="20"/>
        </w:rPr>
        <w:t xml:space="preserve"> </w:t>
      </w:r>
      <w:r w:rsidR="008B44FC">
        <w:rPr>
          <w:rFonts w:ascii="Segoe UI" w:hAnsi="Segoe UI" w:cs="Segoe UI"/>
          <w:color w:val="1A1A1A"/>
          <w:sz w:val="20"/>
          <w:szCs w:val="20"/>
        </w:rPr>
        <w:t>-</w:t>
      </w:r>
      <w:r w:rsidR="008B44FC" w:rsidRPr="0027102D">
        <w:rPr>
          <w:rFonts w:asciiTheme="minorHAnsi" w:hAnsiTheme="minorHAnsi" w:cstheme="minorHAnsi"/>
          <w:color w:val="1A1A1A"/>
        </w:rPr>
        <w:t>D_HPUX_API_LEVEL=20040821</w:t>
      </w:r>
      <w:r>
        <w:rPr>
          <w:sz w:val="20"/>
          <w:szCs w:val="20"/>
        </w:rPr>
        <w:t>"</w:t>
      </w:r>
      <w:r w:rsidR="008B44FC">
        <w:rPr>
          <w:sz w:val="20"/>
          <w:szCs w:val="20"/>
        </w:rPr>
        <w:t xml:space="preserve"> </w:t>
      </w:r>
    </w:p>
    <w:p w:rsidR="00D44D98" w:rsidRDefault="00D44D98" w:rsidP="00D44D98">
      <w:pPr>
        <w:widowControl w:val="0"/>
        <w:autoSpaceDE w:val="0"/>
        <w:autoSpaceDN w:val="0"/>
        <w:adjustRightInd w:val="0"/>
        <w:ind w:firstLine="360"/>
        <w:rPr>
          <w:sz w:val="20"/>
          <w:szCs w:val="20"/>
        </w:rPr>
      </w:pPr>
      <w:bookmarkStart w:id="3" w:name="_GoBack"/>
      <w:bookmarkEnd w:id="3"/>
    </w:p>
    <w:p w:rsidR="00D44D98" w:rsidRDefault="00D44D98" w:rsidP="00D44D98">
      <w:pPr>
        <w:widowControl w:val="0"/>
        <w:autoSpaceDE w:val="0"/>
        <w:autoSpaceDN w:val="0"/>
        <w:adjustRightInd w:val="0"/>
        <w:ind w:firstLine="360"/>
        <w:rPr>
          <w:color w:val="7F007F"/>
          <w:sz w:val="20"/>
          <w:szCs w:val="20"/>
        </w:rPr>
      </w:pPr>
      <w:r>
        <w:rPr>
          <w:color w:val="7F007F"/>
          <w:sz w:val="20"/>
          <w:szCs w:val="20"/>
        </w:rPr>
        <w:t>For LinuxIA-64:</w:t>
      </w:r>
    </w:p>
    <w:p w:rsidR="00D44D98" w:rsidRDefault="00D44D98" w:rsidP="00D55E9B">
      <w:pPr>
        <w:widowControl w:val="0"/>
        <w:autoSpaceDE w:val="0"/>
        <w:autoSpaceDN w:val="0"/>
        <w:adjustRightInd w:val="0"/>
        <w:ind w:left="36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setenv</w:t>
      </w:r>
      <w:proofErr w:type="spellEnd"/>
      <w:proofErr w:type="gramEnd"/>
      <w:r>
        <w:rPr>
          <w:sz w:val="20"/>
          <w:szCs w:val="20"/>
        </w:rPr>
        <w:t xml:space="preserve"> LD_LIBRARY_PATH </w:t>
      </w:r>
      <w:r w:rsidR="002F523B">
        <w:rPr>
          <w:sz w:val="20"/>
          <w:szCs w:val="20"/>
        </w:rPr>
        <w:t>${TPL_BASE}/zlib/v1.2.1/lib:${TPL_BASE}/openssl/lib:${TPL_BASE}</w:t>
      </w:r>
      <w:r w:rsidR="002F523B" w:rsidRPr="00057563">
        <w:rPr>
          <w:sz w:val="20"/>
          <w:szCs w:val="20"/>
        </w:rPr>
        <w:t>/fbopenssl-0.0.4-build/fbopenssl/Linux-debug</w:t>
      </w:r>
      <w:r w:rsidR="002F523B">
        <w:rPr>
          <w:sz w:val="20"/>
          <w:szCs w:val="20"/>
        </w:rPr>
        <w:t>:${TPL_BASE}/mitkerberos-1.11/</w:t>
      </w:r>
      <w:r w:rsidR="002F523B" w:rsidRPr="00057563">
        <w:rPr>
          <w:sz w:val="20"/>
          <w:szCs w:val="20"/>
        </w:rPr>
        <w:t>lib</w:t>
      </w:r>
    </w:p>
    <w:p w:rsidR="00287CC3" w:rsidRDefault="00287CC3" w:rsidP="00D55E9B">
      <w:pPr>
        <w:widowControl w:val="0"/>
        <w:autoSpaceDE w:val="0"/>
        <w:autoSpaceDN w:val="0"/>
        <w:adjustRightInd w:val="0"/>
        <w:ind w:left="360"/>
        <w:rPr>
          <w:sz w:val="20"/>
          <w:szCs w:val="20"/>
        </w:rPr>
      </w:pPr>
    </w:p>
    <w:p w:rsidR="00D44D98" w:rsidRDefault="00D44D98" w:rsidP="00D44D98">
      <w:pPr>
        <w:widowControl w:val="0"/>
        <w:autoSpaceDE w:val="0"/>
        <w:autoSpaceDN w:val="0"/>
        <w:adjustRightInd w:val="0"/>
        <w:ind w:firstLine="360"/>
        <w:rPr>
          <w:sz w:val="20"/>
          <w:szCs w:val="20"/>
        </w:rPr>
      </w:pPr>
      <w:proofErr w:type="spellStart"/>
      <w:proofErr w:type="gramStart"/>
      <w:r w:rsidRPr="00205640">
        <w:rPr>
          <w:sz w:val="20"/>
          <w:szCs w:val="20"/>
        </w:rPr>
        <w:t>setenv</w:t>
      </w:r>
      <w:proofErr w:type="spellEnd"/>
      <w:proofErr w:type="gramEnd"/>
      <w:r w:rsidRPr="00205640">
        <w:rPr>
          <w:sz w:val="20"/>
          <w:szCs w:val="20"/>
        </w:rPr>
        <w:t xml:space="preserve"> LDFLAGS " -L${TPL_BASE}/</w:t>
      </w:r>
      <w:proofErr w:type="spellStart"/>
      <w:r w:rsidRPr="00205640">
        <w:rPr>
          <w:sz w:val="20"/>
          <w:szCs w:val="20"/>
        </w:rPr>
        <w:t>zlib</w:t>
      </w:r>
      <w:proofErr w:type="spellEnd"/>
      <w:r w:rsidRPr="00205640">
        <w:rPr>
          <w:sz w:val="20"/>
          <w:szCs w:val="20"/>
        </w:rPr>
        <w:t>/v1.2.1/lib -L${TPL_BASE}/</w:t>
      </w:r>
      <w:proofErr w:type="spellStart"/>
      <w:r w:rsidRPr="00205640">
        <w:rPr>
          <w:sz w:val="20"/>
          <w:szCs w:val="20"/>
        </w:rPr>
        <w:t>openssl</w:t>
      </w:r>
      <w:proofErr w:type="spellEnd"/>
      <w:r w:rsidRPr="00205640">
        <w:rPr>
          <w:sz w:val="20"/>
          <w:szCs w:val="20"/>
        </w:rPr>
        <w:t>/lib"</w:t>
      </w:r>
    </w:p>
    <w:p w:rsidR="00287CC3" w:rsidRPr="00205640" w:rsidRDefault="00287CC3" w:rsidP="00D44D98">
      <w:pPr>
        <w:widowControl w:val="0"/>
        <w:autoSpaceDE w:val="0"/>
        <w:autoSpaceDN w:val="0"/>
        <w:adjustRightInd w:val="0"/>
        <w:ind w:firstLine="360"/>
        <w:rPr>
          <w:sz w:val="20"/>
          <w:szCs w:val="20"/>
        </w:rPr>
      </w:pPr>
    </w:p>
    <w:p w:rsidR="00D44D98" w:rsidRDefault="00D44D98" w:rsidP="00CF0A79">
      <w:pPr>
        <w:widowControl w:val="0"/>
        <w:autoSpaceDE w:val="0"/>
        <w:autoSpaceDN w:val="0"/>
        <w:adjustRightInd w:val="0"/>
        <w:ind w:left="36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setenv</w:t>
      </w:r>
      <w:proofErr w:type="spellEnd"/>
      <w:proofErr w:type="gramEnd"/>
      <w:r>
        <w:rPr>
          <w:sz w:val="20"/>
          <w:szCs w:val="20"/>
        </w:rPr>
        <w:t xml:space="preserve"> CPPFLAGS "-DZ_PREFIX </w:t>
      </w:r>
      <w:r w:rsidR="00472905">
        <w:rPr>
          <w:sz w:val="20"/>
          <w:szCs w:val="20"/>
        </w:rPr>
        <w:t>-I${TPL_BASE}/</w:t>
      </w:r>
      <w:proofErr w:type="spellStart"/>
      <w:r w:rsidR="00472905">
        <w:rPr>
          <w:sz w:val="20"/>
          <w:szCs w:val="20"/>
        </w:rPr>
        <w:t>openssl</w:t>
      </w:r>
      <w:proofErr w:type="spellEnd"/>
      <w:r w:rsidR="00472905">
        <w:rPr>
          <w:sz w:val="20"/>
          <w:szCs w:val="20"/>
        </w:rPr>
        <w:t>/include -I${TPL_BASE}/</w:t>
      </w:r>
      <w:proofErr w:type="spellStart"/>
      <w:r w:rsidR="00472905">
        <w:rPr>
          <w:sz w:val="20"/>
          <w:szCs w:val="20"/>
        </w:rPr>
        <w:t>zlib</w:t>
      </w:r>
      <w:proofErr w:type="spellEnd"/>
      <w:r w:rsidR="00472905">
        <w:rPr>
          <w:sz w:val="20"/>
          <w:szCs w:val="20"/>
        </w:rPr>
        <w:t>/v1.2.1/include -I${TPL_BASE}</w:t>
      </w:r>
      <w:r w:rsidR="00472905" w:rsidRPr="00057563">
        <w:rPr>
          <w:sz w:val="20"/>
          <w:szCs w:val="20"/>
        </w:rPr>
        <w:t>/fbopenssl-0.0.4-build/</w:t>
      </w:r>
      <w:proofErr w:type="spellStart"/>
      <w:r w:rsidR="00472905" w:rsidRPr="00057563">
        <w:rPr>
          <w:sz w:val="20"/>
          <w:szCs w:val="20"/>
        </w:rPr>
        <w:t>fbopenssl</w:t>
      </w:r>
      <w:proofErr w:type="spellEnd"/>
      <w:r w:rsidR="00472905" w:rsidRPr="00057563">
        <w:rPr>
          <w:sz w:val="20"/>
          <w:szCs w:val="20"/>
        </w:rPr>
        <w:t>/</w:t>
      </w:r>
      <w:r w:rsidR="00472905">
        <w:rPr>
          <w:sz w:val="20"/>
          <w:szCs w:val="20"/>
        </w:rPr>
        <w:t>include -I${TPL_BASE}/mitkerberos-1.11/include -I${TPL_BASE}</w:t>
      </w:r>
      <w:r w:rsidR="00F94298">
        <w:rPr>
          <w:sz w:val="20"/>
          <w:szCs w:val="20"/>
        </w:rPr>
        <w:t>/mitkeberos-1.11/include/</w:t>
      </w:r>
      <w:proofErr w:type="spellStart"/>
      <w:r w:rsidR="00F94298">
        <w:rPr>
          <w:sz w:val="20"/>
          <w:szCs w:val="20"/>
        </w:rPr>
        <w:t>gssapi</w:t>
      </w:r>
      <w:proofErr w:type="spellEnd"/>
      <w:r>
        <w:rPr>
          <w:sz w:val="20"/>
          <w:szCs w:val="20"/>
        </w:rPr>
        <w:t>"</w:t>
      </w:r>
    </w:p>
    <w:p w:rsidR="00D44D98" w:rsidRDefault="00D44D98" w:rsidP="00D44D98">
      <w:pPr>
        <w:widowControl w:val="0"/>
        <w:autoSpaceDE w:val="0"/>
        <w:autoSpaceDN w:val="0"/>
        <w:adjustRightInd w:val="0"/>
        <w:ind w:firstLine="360"/>
        <w:rPr>
          <w:sz w:val="20"/>
          <w:szCs w:val="20"/>
        </w:rPr>
      </w:pPr>
    </w:p>
    <w:p w:rsidR="00D44D98" w:rsidRDefault="00D44D98" w:rsidP="00D44D98">
      <w:pPr>
        <w:widowControl w:val="0"/>
        <w:autoSpaceDE w:val="0"/>
        <w:autoSpaceDN w:val="0"/>
        <w:adjustRightInd w:val="0"/>
        <w:ind w:firstLine="360"/>
        <w:rPr>
          <w:color w:val="7F007F"/>
          <w:sz w:val="20"/>
          <w:szCs w:val="20"/>
        </w:rPr>
      </w:pPr>
      <w:r>
        <w:rPr>
          <w:color w:val="7F007F"/>
          <w:sz w:val="20"/>
          <w:szCs w:val="20"/>
        </w:rPr>
        <w:t>For Linux64:</w:t>
      </w:r>
    </w:p>
    <w:p w:rsidR="00CD65B5" w:rsidRDefault="00D44D98" w:rsidP="00CD65B5">
      <w:pPr>
        <w:ind w:left="36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setenv</w:t>
      </w:r>
      <w:proofErr w:type="spellEnd"/>
      <w:proofErr w:type="gramEnd"/>
      <w:r>
        <w:rPr>
          <w:sz w:val="20"/>
          <w:szCs w:val="20"/>
        </w:rPr>
        <w:t xml:space="preserve"> LD_LIBRARY_PATH </w:t>
      </w:r>
      <w:r w:rsidR="00CD65B5">
        <w:rPr>
          <w:sz w:val="20"/>
          <w:szCs w:val="20"/>
        </w:rPr>
        <w:t>${TPL_BASE}/zlib/v1.2.1/lib:${TPL_BASE}/openssl/lib:${TPL_BASE}</w:t>
      </w:r>
      <w:r w:rsidR="00CD65B5" w:rsidRPr="00057563">
        <w:rPr>
          <w:sz w:val="20"/>
          <w:szCs w:val="20"/>
        </w:rPr>
        <w:t>/fbopenssl-0.0.4-build/fbopenssl/Linux-debug</w:t>
      </w:r>
      <w:r w:rsidR="00CD65B5">
        <w:rPr>
          <w:sz w:val="20"/>
          <w:szCs w:val="20"/>
        </w:rPr>
        <w:t>:${TPL_BASE}/mitkerberos-1.11/</w:t>
      </w:r>
      <w:r w:rsidR="00CD65B5" w:rsidRPr="00057563">
        <w:rPr>
          <w:sz w:val="20"/>
          <w:szCs w:val="20"/>
        </w:rPr>
        <w:t>lib</w:t>
      </w:r>
    </w:p>
    <w:p w:rsidR="00D44D98" w:rsidRDefault="00D44D98" w:rsidP="00D44D98">
      <w:pPr>
        <w:widowControl w:val="0"/>
        <w:autoSpaceDE w:val="0"/>
        <w:autoSpaceDN w:val="0"/>
        <w:adjustRightInd w:val="0"/>
        <w:ind w:firstLine="360"/>
        <w:rPr>
          <w:sz w:val="20"/>
          <w:szCs w:val="20"/>
        </w:rPr>
      </w:pPr>
    </w:p>
    <w:p w:rsidR="00D44D98" w:rsidRDefault="00D44D98" w:rsidP="00D44D98">
      <w:pPr>
        <w:widowControl w:val="0"/>
        <w:autoSpaceDE w:val="0"/>
        <w:autoSpaceDN w:val="0"/>
        <w:adjustRightInd w:val="0"/>
        <w:ind w:firstLine="360"/>
        <w:rPr>
          <w:sz w:val="20"/>
          <w:szCs w:val="20"/>
        </w:rPr>
      </w:pPr>
      <w:proofErr w:type="spellStart"/>
      <w:proofErr w:type="gramStart"/>
      <w:r w:rsidRPr="00205640">
        <w:rPr>
          <w:sz w:val="20"/>
          <w:szCs w:val="20"/>
        </w:rPr>
        <w:t>setenv</w:t>
      </w:r>
      <w:proofErr w:type="spellEnd"/>
      <w:proofErr w:type="gramEnd"/>
      <w:r w:rsidRPr="00205640">
        <w:rPr>
          <w:sz w:val="20"/>
          <w:szCs w:val="20"/>
        </w:rPr>
        <w:t xml:space="preserve"> LDFLAGS "-</w:t>
      </w:r>
      <w:proofErr w:type="spellStart"/>
      <w:r w:rsidRPr="00205640">
        <w:rPr>
          <w:sz w:val="20"/>
          <w:szCs w:val="20"/>
        </w:rPr>
        <w:t>Wl</w:t>
      </w:r>
      <w:proofErr w:type="spellEnd"/>
      <w:r w:rsidRPr="00205640">
        <w:rPr>
          <w:sz w:val="20"/>
          <w:szCs w:val="20"/>
        </w:rPr>
        <w:t>,--hash-style=both -L${TPL_BASE}/</w:t>
      </w:r>
      <w:proofErr w:type="spellStart"/>
      <w:r w:rsidRPr="00205640">
        <w:rPr>
          <w:sz w:val="20"/>
          <w:szCs w:val="20"/>
        </w:rPr>
        <w:t>zlib</w:t>
      </w:r>
      <w:proofErr w:type="spellEnd"/>
      <w:r w:rsidRPr="00205640">
        <w:rPr>
          <w:sz w:val="20"/>
          <w:szCs w:val="20"/>
        </w:rPr>
        <w:t>/v1.2.1/lib -L${TPL_BASE}/</w:t>
      </w:r>
      <w:proofErr w:type="spellStart"/>
      <w:r w:rsidRPr="00205640">
        <w:rPr>
          <w:sz w:val="20"/>
          <w:szCs w:val="20"/>
        </w:rPr>
        <w:t>openssl</w:t>
      </w:r>
      <w:proofErr w:type="spellEnd"/>
      <w:r w:rsidRPr="00205640">
        <w:rPr>
          <w:sz w:val="20"/>
          <w:szCs w:val="20"/>
        </w:rPr>
        <w:t>/lib"</w:t>
      </w:r>
    </w:p>
    <w:p w:rsidR="00004D8E" w:rsidRPr="00205640" w:rsidRDefault="00004D8E" w:rsidP="00D44D98">
      <w:pPr>
        <w:widowControl w:val="0"/>
        <w:autoSpaceDE w:val="0"/>
        <w:autoSpaceDN w:val="0"/>
        <w:adjustRightInd w:val="0"/>
        <w:ind w:firstLine="360"/>
        <w:rPr>
          <w:sz w:val="20"/>
          <w:szCs w:val="20"/>
        </w:rPr>
      </w:pPr>
    </w:p>
    <w:p w:rsidR="00814B7D" w:rsidRPr="000D529F" w:rsidRDefault="00D44D98" w:rsidP="00CB13B2">
      <w:pPr>
        <w:widowControl w:val="0"/>
        <w:autoSpaceDE w:val="0"/>
        <w:autoSpaceDN w:val="0"/>
        <w:adjustRightInd w:val="0"/>
        <w:ind w:left="36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setenv</w:t>
      </w:r>
      <w:proofErr w:type="spellEnd"/>
      <w:proofErr w:type="gramEnd"/>
      <w:r>
        <w:rPr>
          <w:sz w:val="20"/>
          <w:szCs w:val="20"/>
        </w:rPr>
        <w:t xml:space="preserve"> CPPFLAGS "-DZ_PREFIX </w:t>
      </w:r>
      <w:r w:rsidR="0049194E">
        <w:rPr>
          <w:sz w:val="20"/>
          <w:szCs w:val="20"/>
        </w:rPr>
        <w:t>-I${TPL_BASE}/</w:t>
      </w:r>
      <w:proofErr w:type="spellStart"/>
      <w:r w:rsidR="0049194E">
        <w:rPr>
          <w:sz w:val="20"/>
          <w:szCs w:val="20"/>
        </w:rPr>
        <w:t>openssl</w:t>
      </w:r>
      <w:proofErr w:type="spellEnd"/>
      <w:r w:rsidR="0049194E">
        <w:rPr>
          <w:sz w:val="20"/>
          <w:szCs w:val="20"/>
        </w:rPr>
        <w:t>/include -I${TPL_BASE}/</w:t>
      </w:r>
      <w:proofErr w:type="spellStart"/>
      <w:r w:rsidR="0049194E">
        <w:rPr>
          <w:sz w:val="20"/>
          <w:szCs w:val="20"/>
        </w:rPr>
        <w:t>zlib</w:t>
      </w:r>
      <w:proofErr w:type="spellEnd"/>
      <w:r w:rsidR="0049194E">
        <w:rPr>
          <w:sz w:val="20"/>
          <w:szCs w:val="20"/>
        </w:rPr>
        <w:t>/v1.2.1/include -I${TPL_BASE}</w:t>
      </w:r>
      <w:r w:rsidR="0049194E" w:rsidRPr="00057563">
        <w:rPr>
          <w:sz w:val="20"/>
          <w:szCs w:val="20"/>
        </w:rPr>
        <w:t>/fbopenssl-0.0.4-build/</w:t>
      </w:r>
      <w:proofErr w:type="spellStart"/>
      <w:r w:rsidR="0049194E" w:rsidRPr="00057563">
        <w:rPr>
          <w:sz w:val="20"/>
          <w:szCs w:val="20"/>
        </w:rPr>
        <w:t>fbopenssl</w:t>
      </w:r>
      <w:proofErr w:type="spellEnd"/>
      <w:r w:rsidR="0049194E" w:rsidRPr="00057563">
        <w:rPr>
          <w:sz w:val="20"/>
          <w:szCs w:val="20"/>
        </w:rPr>
        <w:t>/</w:t>
      </w:r>
      <w:r w:rsidR="0049194E">
        <w:rPr>
          <w:sz w:val="20"/>
          <w:szCs w:val="20"/>
        </w:rPr>
        <w:t>include -I${TPL_BASE}/mitkerberos-1.11/include -I${TPL_BASE}</w:t>
      </w:r>
      <w:r w:rsidR="00F94298">
        <w:rPr>
          <w:sz w:val="20"/>
          <w:szCs w:val="20"/>
        </w:rPr>
        <w:t>/mitkeberos-1.11/include/</w:t>
      </w:r>
      <w:proofErr w:type="spellStart"/>
      <w:r w:rsidR="00F94298">
        <w:rPr>
          <w:sz w:val="20"/>
          <w:szCs w:val="20"/>
        </w:rPr>
        <w:t>gssapi</w:t>
      </w:r>
      <w:proofErr w:type="spellEnd"/>
      <w:r w:rsidR="000D529F">
        <w:rPr>
          <w:sz w:val="20"/>
          <w:szCs w:val="20"/>
        </w:rPr>
        <w:t>"</w:t>
      </w:r>
    </w:p>
    <w:p w:rsidR="00814B7D" w:rsidRDefault="00814B7D" w:rsidP="000D1636">
      <w:pPr>
        <w:widowControl w:val="0"/>
        <w:autoSpaceDE w:val="0"/>
        <w:autoSpaceDN w:val="0"/>
        <w:adjustRightInd w:val="0"/>
        <w:ind w:firstLine="360"/>
        <w:rPr>
          <w:color w:val="7F007F"/>
          <w:sz w:val="20"/>
          <w:szCs w:val="20"/>
        </w:rPr>
      </w:pPr>
    </w:p>
    <w:p w:rsidR="00E3176A" w:rsidRPr="00EF73FC" w:rsidRDefault="00D44D98" w:rsidP="00EF73FC">
      <w:pPr>
        <w:widowControl w:val="0"/>
        <w:autoSpaceDE w:val="0"/>
        <w:autoSpaceDN w:val="0"/>
        <w:adjustRightInd w:val="0"/>
        <w:ind w:firstLine="360"/>
        <w:rPr>
          <w:color w:val="7F007F"/>
          <w:sz w:val="20"/>
          <w:szCs w:val="20"/>
        </w:rPr>
      </w:pPr>
      <w:r>
        <w:rPr>
          <w:color w:val="7F007F"/>
          <w:sz w:val="20"/>
          <w:szCs w:val="20"/>
        </w:rPr>
        <w:t>For Linux32</w:t>
      </w:r>
      <w:r w:rsidR="00F668B1">
        <w:rPr>
          <w:color w:val="7F007F"/>
          <w:sz w:val="20"/>
          <w:szCs w:val="20"/>
        </w:rPr>
        <w:t>:</w:t>
      </w:r>
    </w:p>
    <w:p w:rsidR="002D55D2" w:rsidRDefault="00D44D98" w:rsidP="000D1636">
      <w:pPr>
        <w:ind w:left="36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setenv</w:t>
      </w:r>
      <w:proofErr w:type="spellEnd"/>
      <w:proofErr w:type="gramEnd"/>
      <w:r>
        <w:rPr>
          <w:sz w:val="20"/>
          <w:szCs w:val="20"/>
        </w:rPr>
        <w:t xml:space="preserve"> LD_LIBRARY_PATH</w:t>
      </w:r>
      <w:r w:rsidR="005816D9">
        <w:rPr>
          <w:sz w:val="20"/>
          <w:szCs w:val="20"/>
        </w:rPr>
        <w:t xml:space="preserve"> $</w:t>
      </w:r>
      <w:r>
        <w:rPr>
          <w:sz w:val="20"/>
          <w:szCs w:val="20"/>
        </w:rPr>
        <w:t>{TPL_BASE}/zlib/v1.2.1/lib:${TPL_BASE}/openssl/lib</w:t>
      </w:r>
      <w:r w:rsidR="002D55D2">
        <w:rPr>
          <w:sz w:val="20"/>
          <w:szCs w:val="20"/>
        </w:rPr>
        <w:t>:${TPL_BASE}</w:t>
      </w:r>
      <w:r w:rsidR="002D55D2" w:rsidRPr="00057563">
        <w:rPr>
          <w:sz w:val="20"/>
          <w:szCs w:val="20"/>
        </w:rPr>
        <w:t>/fbopenssl-0.0.4-build/fbopenssl/Linux-debug</w:t>
      </w:r>
      <w:r w:rsidR="002D55D2">
        <w:rPr>
          <w:sz w:val="20"/>
          <w:szCs w:val="20"/>
        </w:rPr>
        <w:t>:${TPL_BASE}/mitkerberos-1.11/</w:t>
      </w:r>
      <w:r w:rsidR="002D55D2" w:rsidRPr="00057563">
        <w:rPr>
          <w:sz w:val="20"/>
          <w:szCs w:val="20"/>
        </w:rPr>
        <w:t>lib</w:t>
      </w:r>
    </w:p>
    <w:p w:rsidR="00D44D98" w:rsidRDefault="00D44D98" w:rsidP="00D44D98">
      <w:pPr>
        <w:widowControl w:val="0"/>
        <w:autoSpaceDE w:val="0"/>
        <w:autoSpaceDN w:val="0"/>
        <w:adjustRightInd w:val="0"/>
        <w:ind w:firstLine="360"/>
        <w:rPr>
          <w:sz w:val="20"/>
          <w:szCs w:val="20"/>
        </w:rPr>
      </w:pPr>
    </w:p>
    <w:p w:rsidR="00D44D98" w:rsidRDefault="00D44D98" w:rsidP="00DC516A">
      <w:pPr>
        <w:widowControl w:val="0"/>
        <w:autoSpaceDE w:val="0"/>
        <w:autoSpaceDN w:val="0"/>
        <w:adjustRightInd w:val="0"/>
        <w:ind w:firstLine="360"/>
        <w:rPr>
          <w:sz w:val="20"/>
          <w:szCs w:val="20"/>
        </w:rPr>
      </w:pPr>
      <w:proofErr w:type="spellStart"/>
      <w:proofErr w:type="gramStart"/>
      <w:r w:rsidRPr="00205640">
        <w:rPr>
          <w:sz w:val="20"/>
          <w:szCs w:val="20"/>
        </w:rPr>
        <w:t>setenv</w:t>
      </w:r>
      <w:proofErr w:type="spellEnd"/>
      <w:proofErr w:type="gramEnd"/>
      <w:r w:rsidRPr="00205640">
        <w:rPr>
          <w:sz w:val="20"/>
          <w:szCs w:val="20"/>
        </w:rPr>
        <w:t xml:space="preserve"> LDFLAGS "-</w:t>
      </w:r>
      <w:proofErr w:type="spellStart"/>
      <w:r w:rsidRPr="00205640">
        <w:rPr>
          <w:sz w:val="20"/>
          <w:szCs w:val="20"/>
        </w:rPr>
        <w:t>Wl</w:t>
      </w:r>
      <w:proofErr w:type="spellEnd"/>
      <w:r w:rsidRPr="00205640">
        <w:rPr>
          <w:sz w:val="20"/>
          <w:szCs w:val="20"/>
        </w:rPr>
        <w:t>,--hash-style=both -L${TPL_BASE}/</w:t>
      </w:r>
      <w:proofErr w:type="spellStart"/>
      <w:r w:rsidRPr="00205640">
        <w:rPr>
          <w:sz w:val="20"/>
          <w:szCs w:val="20"/>
        </w:rPr>
        <w:t>zlib</w:t>
      </w:r>
      <w:proofErr w:type="spellEnd"/>
      <w:r w:rsidRPr="00205640">
        <w:rPr>
          <w:sz w:val="20"/>
          <w:szCs w:val="20"/>
        </w:rPr>
        <w:t>/v1.2.1/lib -L${TPL_BASE}/</w:t>
      </w:r>
      <w:proofErr w:type="spellStart"/>
      <w:r w:rsidRPr="00205640">
        <w:rPr>
          <w:sz w:val="20"/>
          <w:szCs w:val="20"/>
        </w:rPr>
        <w:t>openssl</w:t>
      </w:r>
      <w:proofErr w:type="spellEnd"/>
      <w:r w:rsidRPr="00205640">
        <w:rPr>
          <w:sz w:val="20"/>
          <w:szCs w:val="20"/>
        </w:rPr>
        <w:t>/lib"</w:t>
      </w:r>
    </w:p>
    <w:p w:rsidR="00987262" w:rsidRPr="00205640" w:rsidRDefault="00987262" w:rsidP="00D44D98">
      <w:pPr>
        <w:widowControl w:val="0"/>
        <w:autoSpaceDE w:val="0"/>
        <w:autoSpaceDN w:val="0"/>
        <w:adjustRightInd w:val="0"/>
        <w:ind w:firstLine="360"/>
        <w:rPr>
          <w:sz w:val="20"/>
          <w:szCs w:val="20"/>
        </w:rPr>
      </w:pPr>
    </w:p>
    <w:p w:rsidR="00D44D98" w:rsidRDefault="00D44D98" w:rsidP="00BE64EE">
      <w:pPr>
        <w:ind w:left="36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setenv</w:t>
      </w:r>
      <w:proofErr w:type="spellEnd"/>
      <w:proofErr w:type="gramEnd"/>
      <w:r>
        <w:rPr>
          <w:sz w:val="20"/>
          <w:szCs w:val="20"/>
        </w:rPr>
        <w:t xml:space="preserve"> CPPFLAGS "-I${TPL_BASE}/</w:t>
      </w:r>
      <w:proofErr w:type="spellStart"/>
      <w:r>
        <w:rPr>
          <w:sz w:val="20"/>
          <w:szCs w:val="20"/>
        </w:rPr>
        <w:t>openssl</w:t>
      </w:r>
      <w:proofErr w:type="spellEnd"/>
      <w:r>
        <w:rPr>
          <w:sz w:val="20"/>
          <w:szCs w:val="20"/>
        </w:rPr>
        <w:t>/include -I${TPL_BASE}/</w:t>
      </w:r>
      <w:proofErr w:type="spellStart"/>
      <w:r>
        <w:rPr>
          <w:sz w:val="20"/>
          <w:szCs w:val="20"/>
        </w:rPr>
        <w:t>zlib</w:t>
      </w:r>
      <w:proofErr w:type="spellEnd"/>
      <w:r>
        <w:rPr>
          <w:sz w:val="20"/>
          <w:szCs w:val="20"/>
        </w:rPr>
        <w:t>/v1.2.1/include</w:t>
      </w:r>
      <w:r w:rsidR="002D55D2">
        <w:rPr>
          <w:sz w:val="20"/>
          <w:szCs w:val="20"/>
        </w:rPr>
        <w:t xml:space="preserve"> -I${TPL_BASE}</w:t>
      </w:r>
      <w:r w:rsidR="002D55D2" w:rsidRPr="00057563">
        <w:rPr>
          <w:sz w:val="20"/>
          <w:szCs w:val="20"/>
        </w:rPr>
        <w:t>/fbopenssl-0.0.4-build/</w:t>
      </w:r>
      <w:proofErr w:type="spellStart"/>
      <w:r w:rsidR="002D55D2" w:rsidRPr="00057563">
        <w:rPr>
          <w:sz w:val="20"/>
          <w:szCs w:val="20"/>
        </w:rPr>
        <w:t>fbopenssl</w:t>
      </w:r>
      <w:proofErr w:type="spellEnd"/>
      <w:r w:rsidR="002D55D2" w:rsidRPr="00057563">
        <w:rPr>
          <w:sz w:val="20"/>
          <w:szCs w:val="20"/>
        </w:rPr>
        <w:t>/</w:t>
      </w:r>
      <w:r w:rsidR="002D55D2">
        <w:rPr>
          <w:sz w:val="20"/>
          <w:szCs w:val="20"/>
        </w:rPr>
        <w:t>include -I${TPL_BASE}/mitkerberos-1.11/include -I${TPL_BASE}</w:t>
      </w:r>
      <w:r w:rsidR="00F94298">
        <w:rPr>
          <w:sz w:val="20"/>
          <w:szCs w:val="20"/>
        </w:rPr>
        <w:t>/mitkeberos-1.11/include/</w:t>
      </w:r>
      <w:proofErr w:type="spellStart"/>
      <w:r w:rsidR="00F94298">
        <w:rPr>
          <w:sz w:val="20"/>
          <w:szCs w:val="20"/>
        </w:rPr>
        <w:t>gssapi</w:t>
      </w:r>
      <w:proofErr w:type="spellEnd"/>
      <w:r>
        <w:rPr>
          <w:sz w:val="20"/>
          <w:szCs w:val="20"/>
        </w:rPr>
        <w:t>"</w:t>
      </w:r>
    </w:p>
    <w:p w:rsidR="0011512E" w:rsidRDefault="0011512E" w:rsidP="007E0019">
      <w:pPr>
        <w:widowControl w:val="0"/>
        <w:autoSpaceDE w:val="0"/>
        <w:autoSpaceDN w:val="0"/>
        <w:adjustRightInd w:val="0"/>
        <w:rPr>
          <w:color w:val="7F007F"/>
          <w:sz w:val="20"/>
          <w:szCs w:val="20"/>
        </w:rPr>
      </w:pPr>
    </w:p>
    <w:p w:rsidR="00D44D98" w:rsidRDefault="00D44D98" w:rsidP="00D44D98">
      <w:pPr>
        <w:widowControl w:val="0"/>
        <w:autoSpaceDE w:val="0"/>
        <w:autoSpaceDN w:val="0"/>
        <w:adjustRightInd w:val="0"/>
        <w:ind w:firstLine="360"/>
        <w:rPr>
          <w:color w:val="7F007F"/>
          <w:sz w:val="20"/>
          <w:szCs w:val="20"/>
        </w:rPr>
      </w:pPr>
      <w:r>
        <w:rPr>
          <w:color w:val="7F007F"/>
          <w:sz w:val="20"/>
          <w:szCs w:val="20"/>
        </w:rPr>
        <w:t>For Sun64 and SunX86:</w:t>
      </w:r>
    </w:p>
    <w:p w:rsidR="00D44D98" w:rsidRDefault="00D44D98" w:rsidP="0083149A">
      <w:pPr>
        <w:widowControl w:val="0"/>
        <w:autoSpaceDE w:val="0"/>
        <w:autoSpaceDN w:val="0"/>
        <w:adjustRightInd w:val="0"/>
        <w:ind w:left="36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setenv</w:t>
      </w:r>
      <w:proofErr w:type="spellEnd"/>
      <w:proofErr w:type="gramEnd"/>
      <w:r>
        <w:rPr>
          <w:sz w:val="20"/>
          <w:szCs w:val="20"/>
        </w:rPr>
        <w:t xml:space="preserve"> LD_LIBRARY_PATH </w:t>
      </w:r>
      <w:r w:rsidR="00484DA0">
        <w:rPr>
          <w:sz w:val="20"/>
          <w:szCs w:val="20"/>
        </w:rPr>
        <w:t>${TPL_BASE}/zlib/v1.2.1/lib:${TPL_BASE}/openssl/lib:${TPL_BASE}</w:t>
      </w:r>
      <w:r w:rsidR="00484DA0" w:rsidRPr="00057563">
        <w:rPr>
          <w:sz w:val="20"/>
          <w:szCs w:val="20"/>
        </w:rPr>
        <w:t>/fbopenssl-0.0.4-build/fbopenssl/Linux-debug</w:t>
      </w:r>
      <w:r w:rsidR="00484DA0">
        <w:rPr>
          <w:sz w:val="20"/>
          <w:szCs w:val="20"/>
        </w:rPr>
        <w:t>:${TPL_BASE}/mitkerberos-1.11/</w:t>
      </w:r>
      <w:r w:rsidR="00484DA0" w:rsidRPr="00057563">
        <w:rPr>
          <w:sz w:val="20"/>
          <w:szCs w:val="20"/>
        </w:rPr>
        <w:t>lib</w:t>
      </w:r>
    </w:p>
    <w:p w:rsidR="00B10961" w:rsidRDefault="00B10961" w:rsidP="0083149A">
      <w:pPr>
        <w:widowControl w:val="0"/>
        <w:autoSpaceDE w:val="0"/>
        <w:autoSpaceDN w:val="0"/>
        <w:adjustRightInd w:val="0"/>
        <w:ind w:left="360"/>
        <w:rPr>
          <w:sz w:val="20"/>
          <w:szCs w:val="20"/>
        </w:rPr>
      </w:pPr>
    </w:p>
    <w:p w:rsidR="00D44D98" w:rsidRDefault="00D44D98" w:rsidP="00D44D98">
      <w:pPr>
        <w:widowControl w:val="0"/>
        <w:autoSpaceDE w:val="0"/>
        <w:autoSpaceDN w:val="0"/>
        <w:adjustRightInd w:val="0"/>
        <w:ind w:firstLine="36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setenv</w:t>
      </w:r>
      <w:proofErr w:type="spellEnd"/>
      <w:proofErr w:type="gramEnd"/>
      <w:r>
        <w:rPr>
          <w:sz w:val="20"/>
          <w:szCs w:val="20"/>
        </w:rPr>
        <w:t xml:space="preserve"> LDFLAGS "-L${TPL_BASE}/</w:t>
      </w:r>
      <w:proofErr w:type="spellStart"/>
      <w:r>
        <w:rPr>
          <w:sz w:val="20"/>
          <w:szCs w:val="20"/>
        </w:rPr>
        <w:t>zlib</w:t>
      </w:r>
      <w:proofErr w:type="spellEnd"/>
      <w:r>
        <w:rPr>
          <w:sz w:val="20"/>
          <w:szCs w:val="20"/>
        </w:rPr>
        <w:t>/v1.2.1/lib -L${TPL_BASE}/</w:t>
      </w:r>
      <w:proofErr w:type="spellStart"/>
      <w:r>
        <w:rPr>
          <w:sz w:val="20"/>
          <w:szCs w:val="20"/>
        </w:rPr>
        <w:t>openssl</w:t>
      </w:r>
      <w:proofErr w:type="spellEnd"/>
      <w:r>
        <w:rPr>
          <w:sz w:val="20"/>
          <w:szCs w:val="20"/>
        </w:rPr>
        <w:t>/lib -m64"</w:t>
      </w:r>
    </w:p>
    <w:p w:rsidR="00B10961" w:rsidRDefault="00B10961" w:rsidP="00D44D98">
      <w:pPr>
        <w:widowControl w:val="0"/>
        <w:autoSpaceDE w:val="0"/>
        <w:autoSpaceDN w:val="0"/>
        <w:adjustRightInd w:val="0"/>
        <w:ind w:firstLine="360"/>
        <w:rPr>
          <w:sz w:val="20"/>
          <w:szCs w:val="20"/>
        </w:rPr>
      </w:pPr>
    </w:p>
    <w:p w:rsidR="00D44D98" w:rsidRDefault="00D44D98" w:rsidP="00C8333C">
      <w:pPr>
        <w:widowControl w:val="0"/>
        <w:autoSpaceDE w:val="0"/>
        <w:autoSpaceDN w:val="0"/>
        <w:adjustRightInd w:val="0"/>
        <w:ind w:left="36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setenv</w:t>
      </w:r>
      <w:proofErr w:type="spellEnd"/>
      <w:proofErr w:type="gramEnd"/>
      <w:r>
        <w:rPr>
          <w:sz w:val="20"/>
          <w:szCs w:val="20"/>
        </w:rPr>
        <w:t xml:space="preserve"> CPPFLAGS "-m64 </w:t>
      </w:r>
      <w:r w:rsidR="00CD2739">
        <w:rPr>
          <w:sz w:val="20"/>
          <w:szCs w:val="20"/>
        </w:rPr>
        <w:t>-I${TPL_BASE}/</w:t>
      </w:r>
      <w:proofErr w:type="spellStart"/>
      <w:r w:rsidR="00CD2739">
        <w:rPr>
          <w:sz w:val="20"/>
          <w:szCs w:val="20"/>
        </w:rPr>
        <w:t>openssl</w:t>
      </w:r>
      <w:proofErr w:type="spellEnd"/>
      <w:r w:rsidR="00CD2739">
        <w:rPr>
          <w:sz w:val="20"/>
          <w:szCs w:val="20"/>
        </w:rPr>
        <w:t>/include -I${TPL_BASE}/</w:t>
      </w:r>
      <w:proofErr w:type="spellStart"/>
      <w:r w:rsidR="00CD2739">
        <w:rPr>
          <w:sz w:val="20"/>
          <w:szCs w:val="20"/>
        </w:rPr>
        <w:t>zlib</w:t>
      </w:r>
      <w:proofErr w:type="spellEnd"/>
      <w:r w:rsidR="00CD2739">
        <w:rPr>
          <w:sz w:val="20"/>
          <w:szCs w:val="20"/>
        </w:rPr>
        <w:t>/v1.2.1/include -I${TPL_BASE}</w:t>
      </w:r>
      <w:r w:rsidR="00CD2739" w:rsidRPr="00057563">
        <w:rPr>
          <w:sz w:val="20"/>
          <w:szCs w:val="20"/>
        </w:rPr>
        <w:t>/fbopenssl-0.0.4-build/</w:t>
      </w:r>
      <w:proofErr w:type="spellStart"/>
      <w:r w:rsidR="00CD2739" w:rsidRPr="00057563">
        <w:rPr>
          <w:sz w:val="20"/>
          <w:szCs w:val="20"/>
        </w:rPr>
        <w:t>fbopenssl</w:t>
      </w:r>
      <w:proofErr w:type="spellEnd"/>
      <w:r w:rsidR="00CD2739" w:rsidRPr="00057563">
        <w:rPr>
          <w:sz w:val="20"/>
          <w:szCs w:val="20"/>
        </w:rPr>
        <w:t>/</w:t>
      </w:r>
      <w:r w:rsidR="00CD2739">
        <w:rPr>
          <w:sz w:val="20"/>
          <w:szCs w:val="20"/>
        </w:rPr>
        <w:t>include -I${TPL_BASE}/mitkerberos-1.11/include -I${TPL_BASE}</w:t>
      </w:r>
      <w:r w:rsidR="00F94298">
        <w:rPr>
          <w:sz w:val="20"/>
          <w:szCs w:val="20"/>
        </w:rPr>
        <w:t>/mitkeberos-1.11/include/</w:t>
      </w:r>
      <w:proofErr w:type="spellStart"/>
      <w:r w:rsidR="00F94298">
        <w:rPr>
          <w:sz w:val="20"/>
          <w:szCs w:val="20"/>
        </w:rPr>
        <w:t>gssapi</w:t>
      </w:r>
      <w:proofErr w:type="spellEnd"/>
      <w:r>
        <w:rPr>
          <w:sz w:val="20"/>
          <w:szCs w:val="20"/>
        </w:rPr>
        <w:t>"</w:t>
      </w:r>
    </w:p>
    <w:p w:rsidR="00D44D98" w:rsidRDefault="00D44D98" w:rsidP="00D44D98">
      <w:pPr>
        <w:widowControl w:val="0"/>
        <w:autoSpaceDE w:val="0"/>
        <w:autoSpaceDN w:val="0"/>
        <w:adjustRightInd w:val="0"/>
      </w:pPr>
    </w:p>
    <w:p w:rsidR="00D44D98" w:rsidRDefault="00D44D98" w:rsidP="00D44D98">
      <w:pPr>
        <w:widowControl w:val="0"/>
        <w:autoSpaceDE w:val="0"/>
        <w:autoSpaceDN w:val="0"/>
        <w:adjustRightInd w:val="0"/>
        <w:ind w:left="360"/>
        <w:rPr>
          <w:b/>
          <w:bCs/>
          <w:color w:val="7F007F"/>
        </w:rPr>
      </w:pPr>
      <w:r>
        <w:rPr>
          <w:b/>
          <w:bCs/>
          <w:color w:val="7F007F"/>
        </w:rPr>
        <w:t>Set permissions /Checkout</w:t>
      </w:r>
    </w:p>
    <w:p w:rsidR="00D44D98" w:rsidRDefault="00D44D98" w:rsidP="00D44D98">
      <w:pPr>
        <w:widowControl w:val="0"/>
        <w:autoSpaceDE w:val="0"/>
        <w:autoSpaceDN w:val="0"/>
        <w:adjustRightInd w:val="0"/>
        <w:ind w:firstLine="360"/>
        <w:rPr>
          <w:ins w:id="4" w:author="Unknown"/>
          <w:b/>
          <w:bCs/>
          <w:color w:val="0000FF"/>
          <w:sz w:val="20"/>
          <w:szCs w:val="20"/>
        </w:rPr>
      </w:pPr>
      <w:proofErr w:type="gramStart"/>
      <w:r>
        <w:rPr>
          <w:b/>
          <w:bCs/>
          <w:sz w:val="20"/>
          <w:szCs w:val="20"/>
        </w:rPr>
        <w:t>Unix</w:t>
      </w:r>
      <w:proofErr w:type="gramEnd"/>
      <w:r>
        <w:rPr>
          <w:b/>
          <w:bCs/>
          <w:sz w:val="20"/>
          <w:szCs w:val="20"/>
        </w:rPr>
        <w:t xml:space="preserve"> platforms:</w:t>
      </w:r>
    </w:p>
    <w:p w:rsidR="00D44D98" w:rsidRDefault="00D44D98" w:rsidP="00D44D98">
      <w:pPr>
        <w:widowControl w:val="0"/>
        <w:autoSpaceDE w:val="0"/>
        <w:autoSpaceDN w:val="0"/>
        <w:adjustRightInd w:val="0"/>
        <w:ind w:left="360"/>
      </w:pPr>
      <w:proofErr w:type="spellStart"/>
      <w:proofErr w:type="gramStart"/>
      <w:r>
        <w:t>chmod</w:t>
      </w:r>
      <w:proofErr w:type="spellEnd"/>
      <w:proofErr w:type="gramEnd"/>
      <w:r>
        <w:t xml:space="preserve"> +x  ./configure</w:t>
      </w:r>
    </w:p>
    <w:p w:rsidR="00D44D98" w:rsidRDefault="00D44D98" w:rsidP="00D44D98">
      <w:pPr>
        <w:widowControl w:val="0"/>
        <w:autoSpaceDE w:val="0"/>
        <w:autoSpaceDN w:val="0"/>
        <w:adjustRightInd w:val="0"/>
        <w:ind w:left="720"/>
        <w:rPr>
          <w:b/>
          <w:bCs/>
        </w:rPr>
      </w:pPr>
    </w:p>
    <w:p w:rsidR="00D44D98" w:rsidRDefault="00D44D98" w:rsidP="00D44D98">
      <w:pPr>
        <w:widowControl w:val="0"/>
        <w:autoSpaceDE w:val="0"/>
        <w:autoSpaceDN w:val="0"/>
        <w:adjustRightInd w:val="0"/>
        <w:ind w:left="360"/>
        <w:rPr>
          <w:b/>
          <w:bCs/>
          <w:color w:val="7F007F"/>
        </w:rPr>
      </w:pPr>
      <w:ins w:id="5" w:author="Unknown">
        <w:r>
          <w:rPr>
            <w:b/>
            <w:bCs/>
            <w:color w:val="0000FF"/>
          </w:rPr>
          <w:t>Changes done:</w:t>
        </w:r>
      </w:ins>
    </w:p>
    <w:p w:rsidR="00D44D98" w:rsidRDefault="00D44D98" w:rsidP="00D44D98">
      <w:pPr>
        <w:widowControl w:val="0"/>
        <w:autoSpaceDE w:val="0"/>
        <w:autoSpaceDN w:val="0"/>
        <w:adjustRightInd w:val="0"/>
        <w:ind w:left="360"/>
        <w:rPr>
          <w:b/>
          <w:bCs/>
          <w:sz w:val="20"/>
          <w:szCs w:val="20"/>
        </w:rPr>
      </w:pPr>
      <w:proofErr w:type="gramStart"/>
      <w:r>
        <w:rPr>
          <w:b/>
          <w:bCs/>
          <w:sz w:val="20"/>
          <w:szCs w:val="20"/>
        </w:rPr>
        <w:lastRenderedPageBreak/>
        <w:t>Unix</w:t>
      </w:r>
      <w:proofErr w:type="gramEnd"/>
      <w:r>
        <w:rPr>
          <w:b/>
          <w:bCs/>
          <w:sz w:val="20"/>
          <w:szCs w:val="20"/>
        </w:rPr>
        <w:t xml:space="preserve"> platforms:</w:t>
      </w:r>
    </w:p>
    <w:p w:rsidR="00D44D98" w:rsidRDefault="00D44D98" w:rsidP="00D44D98">
      <w:pPr>
        <w:widowControl w:val="0"/>
        <w:autoSpaceDE w:val="0"/>
        <w:autoSpaceDN w:val="0"/>
        <w:adjustRightInd w:val="0"/>
        <w:ind w:left="360"/>
      </w:pPr>
      <w:r>
        <w:t>In file $CURL/lib/</w:t>
      </w:r>
      <w:proofErr w:type="spellStart"/>
      <w:r>
        <w:t>select.h</w:t>
      </w:r>
      <w:proofErr w:type="spellEnd"/>
      <w:r>
        <w:t>,</w:t>
      </w:r>
    </w:p>
    <w:p w:rsidR="00D44D98" w:rsidRDefault="00D44D98" w:rsidP="00D44D98">
      <w:pPr>
        <w:widowControl w:val="0"/>
        <w:autoSpaceDE w:val="0"/>
        <w:autoSpaceDN w:val="0"/>
        <w:adjustRightInd w:val="0"/>
        <w:ind w:left="360"/>
      </w:pPr>
      <w:proofErr w:type="gramStart"/>
      <w:r>
        <w:t xml:space="preserve">Added the </w:t>
      </w:r>
      <w:proofErr w:type="spellStart"/>
      <w:r>
        <w:t>ifdef</w:t>
      </w:r>
      <w:proofErr w:type="spellEnd"/>
      <w:r>
        <w:t xml:space="preserve"> condition for </w:t>
      </w:r>
      <w:proofErr w:type="spellStart"/>
      <w:r>
        <w:rPr>
          <w:b/>
          <w:bCs/>
        </w:rPr>
        <w:t>struct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pollfd</w:t>
      </w:r>
      <w:proofErr w:type="spellEnd"/>
      <w:r>
        <w:rPr>
          <w:b/>
          <w:bCs/>
        </w:rPr>
        <w:t>.</w:t>
      </w:r>
      <w:proofErr w:type="gramEnd"/>
      <w:r>
        <w:rPr>
          <w:b/>
          <w:bCs/>
        </w:rPr>
        <w:t xml:space="preserve"> </w:t>
      </w:r>
      <w:r>
        <w:t xml:space="preserve">It should be defined for all </w:t>
      </w:r>
      <w:proofErr w:type="gramStart"/>
      <w:r>
        <w:t>Unix</w:t>
      </w:r>
      <w:proofErr w:type="gramEnd"/>
      <w:r>
        <w:t xml:space="preserve"> platforms and undefined for Windows.</w:t>
      </w:r>
    </w:p>
    <w:p w:rsidR="00D44D98" w:rsidRDefault="00D44D98" w:rsidP="00D44D98">
      <w:pPr>
        <w:widowControl w:val="0"/>
        <w:autoSpaceDE w:val="0"/>
        <w:autoSpaceDN w:val="0"/>
        <w:adjustRightInd w:val="0"/>
        <w:ind w:left="720"/>
        <w:rPr>
          <w:b/>
          <w:bCs/>
        </w:rPr>
      </w:pPr>
    </w:p>
    <w:p w:rsidR="00D44D98" w:rsidRDefault="00D44D98" w:rsidP="00D44D98">
      <w:pPr>
        <w:widowControl w:val="0"/>
        <w:autoSpaceDE w:val="0"/>
        <w:autoSpaceDN w:val="0"/>
        <w:adjustRightInd w:val="0"/>
        <w:ind w:left="180"/>
      </w:pPr>
      <w:r>
        <w:t xml:space="preserve">                                  </w:t>
      </w:r>
    </w:p>
    <w:p w:rsidR="00D44D98" w:rsidRDefault="00D44D98" w:rsidP="00D44D98">
      <w:pPr>
        <w:widowControl w:val="0"/>
        <w:autoSpaceDE w:val="0"/>
        <w:autoSpaceDN w:val="0"/>
        <w:adjustRightInd w:val="0"/>
        <w:ind w:left="360"/>
        <w:rPr>
          <w:b/>
          <w:bCs/>
          <w:color w:val="7F007F"/>
        </w:rPr>
      </w:pPr>
      <w:r>
        <w:rPr>
          <w:b/>
          <w:bCs/>
          <w:color w:val="7F007F"/>
        </w:rPr>
        <w:t>Building:</w:t>
      </w:r>
    </w:p>
    <w:p w:rsidR="00D44D98" w:rsidRDefault="00D44D98" w:rsidP="00D44D98">
      <w:pPr>
        <w:widowControl w:val="0"/>
        <w:autoSpaceDE w:val="0"/>
        <w:autoSpaceDN w:val="0"/>
        <w:adjustRightInd w:val="0"/>
        <w:ind w:firstLine="720"/>
        <w:rPr>
          <w:b/>
          <w:bCs/>
          <w:sz w:val="20"/>
          <w:szCs w:val="20"/>
        </w:rPr>
      </w:pPr>
      <w:proofErr w:type="gramStart"/>
      <w:r>
        <w:rPr>
          <w:b/>
          <w:bCs/>
          <w:sz w:val="20"/>
          <w:szCs w:val="20"/>
        </w:rPr>
        <w:t>Unix</w:t>
      </w:r>
      <w:proofErr w:type="gramEnd"/>
      <w:r>
        <w:rPr>
          <w:b/>
          <w:bCs/>
          <w:sz w:val="20"/>
          <w:szCs w:val="20"/>
        </w:rPr>
        <w:t xml:space="preserve"> platforms:</w:t>
      </w:r>
    </w:p>
    <w:p w:rsidR="004A74DB" w:rsidRDefault="00D44D98" w:rsidP="004A74DB">
      <w:pPr>
        <w:widowControl w:val="0"/>
        <w:autoSpaceDE w:val="0"/>
        <w:autoSpaceDN w:val="0"/>
        <w:adjustRightInd w:val="0"/>
        <w:ind w:left="720"/>
        <w:rPr>
          <w:sz w:val="20"/>
          <w:szCs w:val="20"/>
        </w:rPr>
      </w:pPr>
      <w:proofErr w:type="gramStart"/>
      <w:r>
        <w:rPr>
          <w:sz w:val="20"/>
          <w:szCs w:val="20"/>
        </w:rPr>
        <w:t>./</w:t>
      </w:r>
      <w:proofErr w:type="gramEnd"/>
      <w:r>
        <w:rPr>
          <w:sz w:val="20"/>
          <w:szCs w:val="20"/>
        </w:rPr>
        <w:t>configure --with-</w:t>
      </w:r>
      <w:proofErr w:type="spellStart"/>
      <w:r>
        <w:rPr>
          <w:sz w:val="20"/>
          <w:szCs w:val="20"/>
        </w:rPr>
        <w:t>ssl</w:t>
      </w:r>
      <w:proofErr w:type="spellEnd"/>
      <w:r>
        <w:rPr>
          <w:sz w:val="20"/>
          <w:szCs w:val="20"/>
        </w:rPr>
        <w:t>=${TPL_BASE}/</w:t>
      </w:r>
      <w:proofErr w:type="spellStart"/>
      <w:r>
        <w:rPr>
          <w:sz w:val="20"/>
          <w:szCs w:val="20"/>
        </w:rPr>
        <w:t>openssl</w:t>
      </w:r>
      <w:proofErr w:type="spellEnd"/>
      <w:r>
        <w:rPr>
          <w:sz w:val="20"/>
          <w:szCs w:val="20"/>
        </w:rPr>
        <w:t xml:space="preserve"> --with-</w:t>
      </w:r>
      <w:proofErr w:type="spellStart"/>
      <w:r>
        <w:rPr>
          <w:sz w:val="20"/>
          <w:szCs w:val="20"/>
        </w:rPr>
        <w:t>zlib</w:t>
      </w:r>
      <w:proofErr w:type="spellEnd"/>
      <w:r>
        <w:rPr>
          <w:sz w:val="20"/>
          <w:szCs w:val="20"/>
        </w:rPr>
        <w:t>=${TPL_BASE}/</w:t>
      </w:r>
      <w:proofErr w:type="spellStart"/>
      <w:r>
        <w:rPr>
          <w:sz w:val="20"/>
          <w:szCs w:val="20"/>
        </w:rPr>
        <w:t>zlib</w:t>
      </w:r>
      <w:proofErr w:type="spellEnd"/>
      <w:r>
        <w:rPr>
          <w:sz w:val="20"/>
          <w:szCs w:val="20"/>
        </w:rPr>
        <w:t xml:space="preserve">/v1.2.1 </w:t>
      </w:r>
      <w:r w:rsidR="004A74DB">
        <w:rPr>
          <w:sz w:val="20"/>
          <w:szCs w:val="20"/>
        </w:rPr>
        <w:t>--with-spnego=${TPL_BASE}/:${TPL_BASE}</w:t>
      </w:r>
      <w:r w:rsidR="004A74DB" w:rsidRPr="00057563">
        <w:rPr>
          <w:sz w:val="20"/>
          <w:szCs w:val="20"/>
        </w:rPr>
        <w:t>/fbopenssl-0.0.4-build/fbopenssl/Linux-debug</w:t>
      </w:r>
      <w:r w:rsidR="004A74DB">
        <w:rPr>
          <w:sz w:val="20"/>
          <w:szCs w:val="20"/>
        </w:rPr>
        <w:t xml:space="preserve"> </w:t>
      </w:r>
    </w:p>
    <w:p w:rsidR="004A74DB" w:rsidRDefault="004A74DB" w:rsidP="004A74DB">
      <w:pPr>
        <w:widowControl w:val="0"/>
        <w:autoSpaceDE w:val="0"/>
        <w:autoSpaceDN w:val="0"/>
        <w:adjustRightInd w:val="0"/>
        <w:ind w:left="720"/>
        <w:rPr>
          <w:sz w:val="20"/>
          <w:szCs w:val="20"/>
        </w:rPr>
      </w:pPr>
      <w:r>
        <w:rPr>
          <w:sz w:val="20"/>
          <w:szCs w:val="20"/>
        </w:rPr>
        <w:t>--with-</w:t>
      </w:r>
      <w:proofErr w:type="spellStart"/>
      <w:r>
        <w:rPr>
          <w:sz w:val="20"/>
          <w:szCs w:val="20"/>
        </w:rPr>
        <w:t>gssapi</w:t>
      </w:r>
      <w:proofErr w:type="spellEnd"/>
      <w:r w:rsidR="00F2057E">
        <w:rPr>
          <w:sz w:val="20"/>
          <w:szCs w:val="20"/>
        </w:rPr>
        <w:t>-libs</w:t>
      </w:r>
      <w:r>
        <w:rPr>
          <w:sz w:val="20"/>
          <w:szCs w:val="20"/>
        </w:rPr>
        <w:t>=${TPL_BASE}</w:t>
      </w:r>
      <w:r w:rsidR="00C85751">
        <w:rPr>
          <w:sz w:val="20"/>
          <w:szCs w:val="20"/>
        </w:rPr>
        <w:t>/</w:t>
      </w:r>
      <w:r>
        <w:rPr>
          <w:sz w:val="20"/>
          <w:szCs w:val="20"/>
        </w:rPr>
        <w:t>mitkerberos-1.11/</w:t>
      </w:r>
      <w:r w:rsidR="00F2057E">
        <w:rPr>
          <w:sz w:val="20"/>
          <w:szCs w:val="20"/>
        </w:rPr>
        <w:t>lib –with-</w:t>
      </w:r>
      <w:proofErr w:type="spellStart"/>
      <w:r w:rsidR="00F2057E">
        <w:rPr>
          <w:sz w:val="20"/>
          <w:szCs w:val="20"/>
        </w:rPr>
        <w:t>gssapi</w:t>
      </w:r>
      <w:proofErr w:type="spellEnd"/>
      <w:r w:rsidR="00F2057E">
        <w:rPr>
          <w:sz w:val="20"/>
          <w:szCs w:val="20"/>
        </w:rPr>
        <w:t>-include=${TPL_BASE}/mitkerberos-1.11/include/</w:t>
      </w:r>
      <w:proofErr w:type="spellStart"/>
      <w:r w:rsidR="00F2057E">
        <w:rPr>
          <w:sz w:val="20"/>
          <w:szCs w:val="20"/>
        </w:rPr>
        <w:t>gssapi</w:t>
      </w:r>
      <w:proofErr w:type="spellEnd"/>
      <w:r w:rsidR="00A87E7F">
        <w:rPr>
          <w:sz w:val="20"/>
          <w:szCs w:val="20"/>
        </w:rPr>
        <w:t xml:space="preserve"> –with-</w:t>
      </w:r>
      <w:proofErr w:type="spellStart"/>
      <w:r w:rsidR="00A87E7F">
        <w:rPr>
          <w:sz w:val="20"/>
          <w:szCs w:val="20"/>
        </w:rPr>
        <w:t>gssapi</w:t>
      </w:r>
      <w:proofErr w:type="spellEnd"/>
      <w:r>
        <w:rPr>
          <w:sz w:val="20"/>
          <w:szCs w:val="20"/>
        </w:rPr>
        <w:t xml:space="preserve"> --with-krb5=${TPL_BASE}</w:t>
      </w:r>
      <w:r w:rsidRPr="00057563">
        <w:rPr>
          <w:sz w:val="20"/>
          <w:szCs w:val="20"/>
        </w:rPr>
        <w:t>/</w:t>
      </w:r>
      <w:r>
        <w:rPr>
          <w:sz w:val="20"/>
          <w:szCs w:val="20"/>
        </w:rPr>
        <w:t>mitkerberos-1.11</w:t>
      </w:r>
      <w:r w:rsidRPr="00057563">
        <w:rPr>
          <w:sz w:val="20"/>
          <w:szCs w:val="20"/>
        </w:rPr>
        <w:t>/</w:t>
      </w:r>
      <w:r>
        <w:rPr>
          <w:sz w:val="20"/>
          <w:szCs w:val="20"/>
        </w:rPr>
        <w:t>lib --prefix=</w:t>
      </w:r>
      <w:r>
        <w:t>&lt;install path&gt;</w:t>
      </w:r>
      <w:r>
        <w:rPr>
          <w:sz w:val="20"/>
          <w:szCs w:val="20"/>
        </w:rPr>
        <w:t>/curl-7.30.0</w:t>
      </w:r>
      <w:r w:rsidR="003D7AAA">
        <w:rPr>
          <w:sz w:val="20"/>
          <w:szCs w:val="20"/>
        </w:rPr>
        <w:t>-kerberized</w:t>
      </w:r>
    </w:p>
    <w:p w:rsidR="00D12244" w:rsidRDefault="00D12244" w:rsidP="004A74DB">
      <w:pPr>
        <w:widowControl w:val="0"/>
        <w:autoSpaceDE w:val="0"/>
        <w:autoSpaceDN w:val="0"/>
        <w:adjustRightInd w:val="0"/>
        <w:ind w:left="720"/>
        <w:rPr>
          <w:ins w:id="6" w:author="Unknown"/>
          <w:color w:val="0000FF"/>
          <w:sz w:val="20"/>
          <w:szCs w:val="20"/>
        </w:rPr>
      </w:pPr>
    </w:p>
    <w:p w:rsidR="00D12244" w:rsidRDefault="00D12244" w:rsidP="00812568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</w:pPr>
      <w:r>
        <w:t>make clean</w:t>
      </w:r>
    </w:p>
    <w:p w:rsidR="00D12244" w:rsidRDefault="00D12244" w:rsidP="00812568">
      <w:pPr>
        <w:pStyle w:val="ListParagraph"/>
        <w:widowControl w:val="0"/>
        <w:numPr>
          <w:ilvl w:val="0"/>
          <w:numId w:val="6"/>
        </w:numPr>
        <w:tabs>
          <w:tab w:val="left" w:pos="1080"/>
        </w:tabs>
        <w:autoSpaceDE w:val="0"/>
        <w:autoSpaceDN w:val="0"/>
        <w:adjustRightInd w:val="0"/>
        <w:spacing w:before="60" w:after="60"/>
      </w:pPr>
      <w:r>
        <w:t>make</w:t>
      </w:r>
    </w:p>
    <w:p w:rsidR="00D12244" w:rsidRDefault="00D12244" w:rsidP="00812568">
      <w:pPr>
        <w:pStyle w:val="ListParagraph"/>
        <w:widowControl w:val="0"/>
        <w:numPr>
          <w:ilvl w:val="0"/>
          <w:numId w:val="6"/>
        </w:numPr>
        <w:tabs>
          <w:tab w:val="left" w:pos="1080"/>
        </w:tabs>
        <w:autoSpaceDE w:val="0"/>
        <w:autoSpaceDN w:val="0"/>
        <w:adjustRightInd w:val="0"/>
        <w:spacing w:before="60" w:after="60"/>
      </w:pPr>
      <w:r>
        <w:t>make install</w:t>
      </w:r>
    </w:p>
    <w:p w:rsidR="00D12244" w:rsidRDefault="00D12244" w:rsidP="00812568">
      <w:pPr>
        <w:widowControl w:val="0"/>
        <w:tabs>
          <w:tab w:val="left" w:pos="1080"/>
        </w:tabs>
        <w:autoSpaceDE w:val="0"/>
        <w:autoSpaceDN w:val="0"/>
        <w:adjustRightInd w:val="0"/>
        <w:spacing w:before="60" w:after="60"/>
        <w:ind w:left="1170"/>
      </w:pPr>
      <w:r>
        <w:t>After successful build, following libraries are created in MY_TPL_INSTALL/</w:t>
      </w:r>
      <w:r>
        <w:rPr>
          <w:sz w:val="20"/>
          <w:szCs w:val="20"/>
        </w:rPr>
        <w:t xml:space="preserve"> </w:t>
      </w:r>
      <w:r>
        <w:t>curl-7.30.0 (Common TPL build directory):</w:t>
      </w:r>
    </w:p>
    <w:p w:rsidR="00D12244" w:rsidRDefault="00D12244" w:rsidP="00D12244">
      <w:pPr>
        <w:widowControl w:val="0"/>
        <w:tabs>
          <w:tab w:val="left" w:pos="2340"/>
        </w:tabs>
        <w:autoSpaceDE w:val="0"/>
        <w:autoSpaceDN w:val="0"/>
        <w:adjustRightInd w:val="0"/>
        <w:ind w:left="1080"/>
      </w:pPr>
      <w:r>
        <w:t xml:space="preserve"> </w:t>
      </w:r>
      <w:proofErr w:type="gramStart"/>
      <w:r>
        <w:t>1.share</w:t>
      </w:r>
      <w:proofErr w:type="gramEnd"/>
      <w:r>
        <w:tab/>
      </w:r>
    </w:p>
    <w:p w:rsidR="00D12244" w:rsidRDefault="00D12244" w:rsidP="00D12244">
      <w:pPr>
        <w:widowControl w:val="0"/>
        <w:autoSpaceDE w:val="0"/>
        <w:autoSpaceDN w:val="0"/>
        <w:adjustRightInd w:val="0"/>
        <w:ind w:left="1080"/>
      </w:pPr>
      <w:r>
        <w:t xml:space="preserve"> </w:t>
      </w:r>
      <w:proofErr w:type="gramStart"/>
      <w:r>
        <w:t>2.bin</w:t>
      </w:r>
      <w:proofErr w:type="gramEnd"/>
    </w:p>
    <w:p w:rsidR="00D12244" w:rsidRDefault="00D12244" w:rsidP="00D12244">
      <w:pPr>
        <w:widowControl w:val="0"/>
        <w:autoSpaceDE w:val="0"/>
        <w:autoSpaceDN w:val="0"/>
        <w:adjustRightInd w:val="0"/>
        <w:ind w:left="1080"/>
      </w:pPr>
      <w:r>
        <w:t xml:space="preserve"> </w:t>
      </w:r>
      <w:proofErr w:type="gramStart"/>
      <w:r>
        <w:t>3.man</w:t>
      </w:r>
      <w:proofErr w:type="gramEnd"/>
    </w:p>
    <w:p w:rsidR="00D12244" w:rsidRDefault="00D12244" w:rsidP="00D12244">
      <w:pPr>
        <w:widowControl w:val="0"/>
        <w:autoSpaceDE w:val="0"/>
        <w:autoSpaceDN w:val="0"/>
        <w:adjustRightInd w:val="0"/>
        <w:ind w:left="1080"/>
      </w:pPr>
      <w:r>
        <w:t xml:space="preserve"> </w:t>
      </w:r>
      <w:proofErr w:type="gramStart"/>
      <w:r>
        <w:t>4.lib</w:t>
      </w:r>
      <w:proofErr w:type="gramEnd"/>
    </w:p>
    <w:p w:rsidR="00D12244" w:rsidRDefault="00D12244" w:rsidP="00D12244">
      <w:pPr>
        <w:widowControl w:val="0"/>
        <w:autoSpaceDE w:val="0"/>
        <w:autoSpaceDN w:val="0"/>
        <w:adjustRightInd w:val="0"/>
        <w:ind w:left="1080"/>
      </w:pPr>
      <w:r>
        <w:t xml:space="preserve"> </w:t>
      </w:r>
      <w:proofErr w:type="gramStart"/>
      <w:r>
        <w:t>5.include</w:t>
      </w:r>
      <w:proofErr w:type="gramEnd"/>
    </w:p>
    <w:p w:rsidR="00D44D98" w:rsidRDefault="00D44D98" w:rsidP="00D44D98">
      <w:pPr>
        <w:widowControl w:val="0"/>
        <w:autoSpaceDE w:val="0"/>
        <w:autoSpaceDN w:val="0"/>
        <w:adjustRightInd w:val="0"/>
        <w:ind w:left="1080"/>
      </w:pPr>
    </w:p>
    <w:p w:rsidR="00D44D98" w:rsidRDefault="00D44D98" w:rsidP="00D44D98">
      <w:pPr>
        <w:widowControl w:val="0"/>
        <w:autoSpaceDE w:val="0"/>
        <w:autoSpaceDN w:val="0"/>
        <w:adjustRightInd w:val="0"/>
        <w:ind w:left="360"/>
        <w:rPr>
          <w:sz w:val="20"/>
          <w:szCs w:val="20"/>
        </w:rPr>
      </w:pPr>
      <w:r>
        <w:rPr>
          <w:b/>
          <w:bCs/>
          <w:sz w:val="20"/>
          <w:szCs w:val="20"/>
        </w:rPr>
        <w:t>Windows platforms:</w:t>
      </w:r>
    </w:p>
    <w:p w:rsidR="00184E99" w:rsidRDefault="00D44D98" w:rsidP="00184E99">
      <w:pPr>
        <w:widowControl w:val="0"/>
        <w:autoSpaceDE w:val="0"/>
        <w:autoSpaceDN w:val="0"/>
        <w:adjustRightInd w:val="0"/>
        <w:ind w:left="360"/>
      </w:pPr>
      <w:r>
        <w:t xml:space="preserve">Make sure you build </w:t>
      </w:r>
      <w:proofErr w:type="spellStart"/>
      <w:r>
        <w:t>openssl</w:t>
      </w:r>
      <w:proofErr w:type="spellEnd"/>
      <w:r>
        <w:t xml:space="preserve"> for the respective platform and ssleay32.lib and pmlibeay32.lib are built</w:t>
      </w:r>
      <w:r w:rsidR="00184E99">
        <w:t xml:space="preserve">. Same applies for </w:t>
      </w:r>
      <w:proofErr w:type="spellStart"/>
      <w:r w:rsidR="00184E99">
        <w:t>zlib</w:t>
      </w:r>
      <w:proofErr w:type="spellEnd"/>
      <w:r w:rsidR="00184E99">
        <w:t xml:space="preserve">, MIT </w:t>
      </w:r>
      <w:proofErr w:type="spellStart"/>
      <w:r w:rsidR="00184E99">
        <w:t>Kebreros</w:t>
      </w:r>
      <w:proofErr w:type="spellEnd"/>
      <w:r w:rsidR="00184E99">
        <w:t xml:space="preserve"> and </w:t>
      </w:r>
      <w:proofErr w:type="spellStart"/>
      <w:r w:rsidR="00184E99">
        <w:t>fbopenssl</w:t>
      </w:r>
      <w:proofErr w:type="spellEnd"/>
      <w:r w:rsidR="00184E99">
        <w:t xml:space="preserve"> lib files.</w:t>
      </w:r>
    </w:p>
    <w:p w:rsidR="00184E99" w:rsidRDefault="00184E99" w:rsidP="002500D0">
      <w:pPr>
        <w:widowControl w:val="0"/>
        <w:autoSpaceDE w:val="0"/>
        <w:autoSpaceDN w:val="0"/>
        <w:adjustRightInd w:val="0"/>
        <w:ind w:left="360"/>
      </w:pPr>
    </w:p>
    <w:p w:rsidR="00184E99" w:rsidRDefault="00184E99" w:rsidP="002500D0">
      <w:pPr>
        <w:widowControl w:val="0"/>
        <w:autoSpaceDE w:val="0"/>
        <w:autoSpaceDN w:val="0"/>
        <w:adjustRightInd w:val="0"/>
        <w:ind w:left="360"/>
      </w:pPr>
      <w:r>
        <w:t>Create the following environment before building:-</w:t>
      </w:r>
    </w:p>
    <w:p w:rsidR="00184E99" w:rsidRDefault="00184E99" w:rsidP="002500D0">
      <w:pPr>
        <w:widowControl w:val="0"/>
        <w:autoSpaceDE w:val="0"/>
        <w:autoSpaceDN w:val="0"/>
        <w:adjustRightInd w:val="0"/>
        <w:ind w:left="360"/>
      </w:pPr>
    </w:p>
    <w:p w:rsidR="00184E99" w:rsidRDefault="00184E99" w:rsidP="002500D0">
      <w:pPr>
        <w:widowControl w:val="0"/>
        <w:autoSpaceDE w:val="0"/>
        <w:autoSpaceDN w:val="0"/>
        <w:adjustRightInd w:val="0"/>
        <w:ind w:left="360"/>
      </w:pPr>
      <w:r>
        <w:t>Introduce environment variables:-</w:t>
      </w:r>
    </w:p>
    <w:p w:rsidR="00184E99" w:rsidRDefault="00184E99" w:rsidP="002500D0">
      <w:pPr>
        <w:widowControl w:val="0"/>
        <w:autoSpaceDE w:val="0"/>
        <w:autoSpaceDN w:val="0"/>
        <w:adjustRightInd w:val="0"/>
        <w:ind w:left="360"/>
      </w:pPr>
    </w:p>
    <w:p w:rsidR="00184E99" w:rsidRDefault="00184E99" w:rsidP="002500D0">
      <w:pPr>
        <w:widowControl w:val="0"/>
        <w:autoSpaceDE w:val="0"/>
        <w:autoSpaceDN w:val="0"/>
        <w:adjustRightInd w:val="0"/>
        <w:ind w:left="360"/>
      </w:pPr>
      <w:r w:rsidRPr="00184E99">
        <w:t>$(MITKERBEROS</w:t>
      </w:r>
      <w:r w:rsidR="000E2A8C">
        <w:t>DIR</w:t>
      </w:r>
      <w:r w:rsidRPr="00184E99">
        <w:t>)</w:t>
      </w:r>
    </w:p>
    <w:p w:rsidR="00184E99" w:rsidRDefault="00184E99" w:rsidP="002500D0">
      <w:pPr>
        <w:widowControl w:val="0"/>
        <w:autoSpaceDE w:val="0"/>
        <w:autoSpaceDN w:val="0"/>
        <w:adjustRightInd w:val="0"/>
        <w:ind w:left="360"/>
      </w:pPr>
      <w:r w:rsidRPr="00184E99">
        <w:t>$(OPENSSL</w:t>
      </w:r>
      <w:r w:rsidR="000E2A8C">
        <w:t>DIR</w:t>
      </w:r>
      <w:r w:rsidRPr="00184E99">
        <w:t>)</w:t>
      </w:r>
    </w:p>
    <w:p w:rsidR="00184E99" w:rsidRDefault="00184E99" w:rsidP="00184E99">
      <w:pPr>
        <w:widowControl w:val="0"/>
        <w:autoSpaceDE w:val="0"/>
        <w:autoSpaceDN w:val="0"/>
        <w:adjustRightInd w:val="0"/>
        <w:ind w:left="360"/>
      </w:pPr>
      <w:r w:rsidRPr="00184E99">
        <w:t>$(FBOPENSSLDIR)</w:t>
      </w:r>
    </w:p>
    <w:p w:rsidR="00184E99" w:rsidRDefault="00184E99" w:rsidP="002500D0">
      <w:pPr>
        <w:widowControl w:val="0"/>
        <w:autoSpaceDE w:val="0"/>
        <w:autoSpaceDN w:val="0"/>
        <w:adjustRightInd w:val="0"/>
        <w:ind w:left="360"/>
      </w:pPr>
      <w:r>
        <w:t>$(ZLIBDIR)</w:t>
      </w:r>
    </w:p>
    <w:p w:rsidR="00184E99" w:rsidRDefault="00184E99" w:rsidP="002500D0">
      <w:pPr>
        <w:widowControl w:val="0"/>
        <w:autoSpaceDE w:val="0"/>
        <w:autoSpaceDN w:val="0"/>
        <w:adjustRightInd w:val="0"/>
        <w:ind w:left="360"/>
      </w:pPr>
    </w:p>
    <w:p w:rsidR="00D44D98" w:rsidRDefault="00D44D98" w:rsidP="00D44D98">
      <w:pPr>
        <w:widowControl w:val="0"/>
        <w:autoSpaceDE w:val="0"/>
        <w:autoSpaceDN w:val="0"/>
        <w:adjustRightInd w:val="0"/>
        <w:ind w:firstLine="360"/>
      </w:pPr>
      <w:r>
        <w:t xml:space="preserve">Verify the </w:t>
      </w:r>
      <w:proofErr w:type="spellStart"/>
      <w:r>
        <w:t>c++</w:t>
      </w:r>
      <w:proofErr w:type="spellEnd"/>
      <w:r>
        <w:t xml:space="preserve"> include settings, lib settings and lib names in the project setting.</w:t>
      </w:r>
    </w:p>
    <w:p w:rsidR="00D44D98" w:rsidRDefault="00D44D98" w:rsidP="00F30429">
      <w:pPr>
        <w:widowControl w:val="0"/>
        <w:autoSpaceDE w:val="0"/>
        <w:autoSpaceDN w:val="0"/>
        <w:adjustRightInd w:val="0"/>
        <w:ind w:firstLine="360"/>
      </w:pPr>
      <w:r>
        <w:t>Currently the setting is with respect to L: drive mapped to TPL root.</w:t>
      </w:r>
    </w:p>
    <w:p w:rsidR="00DC2EC6" w:rsidRDefault="00DC2EC6" w:rsidP="00D44D98">
      <w:pPr>
        <w:widowControl w:val="0"/>
        <w:autoSpaceDE w:val="0"/>
        <w:autoSpaceDN w:val="0"/>
        <w:adjustRightInd w:val="0"/>
        <w:ind w:firstLine="360"/>
      </w:pPr>
    </w:p>
    <w:p w:rsidR="00D44D98" w:rsidRDefault="00D44D98" w:rsidP="00D44D98">
      <w:pPr>
        <w:widowControl w:val="0"/>
        <w:autoSpaceDE w:val="0"/>
        <w:autoSpaceDN w:val="0"/>
        <w:adjustRightInd w:val="0"/>
        <w:ind w:firstLine="360"/>
      </w:pPr>
      <w:r>
        <w:t xml:space="preserve">Win IA64: </w:t>
      </w:r>
    </w:p>
    <w:p w:rsidR="00D44D98" w:rsidRDefault="00D44D98" w:rsidP="00D44D98">
      <w:pPr>
        <w:widowControl w:val="0"/>
        <w:autoSpaceDE w:val="0"/>
        <w:autoSpaceDN w:val="0"/>
        <w:adjustRightInd w:val="0"/>
        <w:ind w:left="1080"/>
      </w:pPr>
      <w:r>
        <w:tab/>
        <w:t>a) Select Itanium for IA64</w:t>
      </w:r>
    </w:p>
    <w:p w:rsidR="00D44D98" w:rsidRDefault="00D44D98" w:rsidP="00D44D98">
      <w:pPr>
        <w:widowControl w:val="0"/>
        <w:autoSpaceDE w:val="0"/>
        <w:autoSpaceDN w:val="0"/>
        <w:adjustRightInd w:val="0"/>
        <w:ind w:left="1080"/>
      </w:pPr>
      <w:r>
        <w:tab/>
        <w:t>b) Rebuild cURL.sln</w:t>
      </w:r>
    </w:p>
    <w:p w:rsidR="00D44D98" w:rsidRDefault="00D44D98" w:rsidP="00D44D98">
      <w:pPr>
        <w:widowControl w:val="0"/>
        <w:autoSpaceDE w:val="0"/>
        <w:autoSpaceDN w:val="0"/>
        <w:adjustRightInd w:val="0"/>
      </w:pPr>
      <w:r>
        <w:t xml:space="preserve">      Win X64:</w:t>
      </w:r>
    </w:p>
    <w:p w:rsidR="00D44D98" w:rsidRDefault="00D44D98" w:rsidP="00D44D98">
      <w:pPr>
        <w:widowControl w:val="0"/>
        <w:autoSpaceDE w:val="0"/>
        <w:autoSpaceDN w:val="0"/>
        <w:adjustRightInd w:val="0"/>
        <w:ind w:left="1080"/>
      </w:pPr>
      <w:r>
        <w:tab/>
        <w:t>a) Select x64 configuration for X64</w:t>
      </w:r>
    </w:p>
    <w:p w:rsidR="00D44D98" w:rsidRDefault="00D44D98" w:rsidP="00D44D98">
      <w:pPr>
        <w:widowControl w:val="0"/>
        <w:autoSpaceDE w:val="0"/>
        <w:autoSpaceDN w:val="0"/>
        <w:adjustRightInd w:val="0"/>
        <w:ind w:left="1080"/>
      </w:pPr>
      <w:r>
        <w:tab/>
        <w:t>b) Rebuild curl.sln</w:t>
      </w:r>
    </w:p>
    <w:p w:rsidR="00D44D98" w:rsidRDefault="00D44D98" w:rsidP="00D44D98">
      <w:pPr>
        <w:widowControl w:val="0"/>
        <w:autoSpaceDE w:val="0"/>
        <w:autoSpaceDN w:val="0"/>
        <w:adjustRightInd w:val="0"/>
      </w:pPr>
    </w:p>
    <w:p w:rsidR="00D44D98" w:rsidRDefault="00D44D98" w:rsidP="00D44D98">
      <w:pPr>
        <w:widowControl w:val="0"/>
        <w:autoSpaceDE w:val="0"/>
        <w:autoSpaceDN w:val="0"/>
        <w:adjustRightInd w:val="0"/>
        <w:ind w:left="1080"/>
      </w:pPr>
    </w:p>
    <w:p w:rsidR="00D44D98" w:rsidRDefault="00D44D98" w:rsidP="00C3464D">
      <w:pPr>
        <w:widowControl w:val="0"/>
        <w:autoSpaceDE w:val="0"/>
        <w:autoSpaceDN w:val="0"/>
        <w:adjustRightInd w:val="0"/>
      </w:pPr>
      <w:r>
        <w:rPr>
          <w:b/>
          <w:bCs/>
        </w:rPr>
        <w:t>Issues (if any</w:t>
      </w:r>
      <w:proofErr w:type="gramStart"/>
      <w:r>
        <w:rPr>
          <w:b/>
          <w:bCs/>
        </w:rPr>
        <w:t>) :</w:t>
      </w:r>
      <w:proofErr w:type="gramEnd"/>
      <w:r>
        <w:t xml:space="preserve"> None</w:t>
      </w:r>
    </w:p>
    <w:p w:rsidR="006563C9" w:rsidRDefault="006563C9" w:rsidP="00D44D98">
      <w:pPr>
        <w:widowControl w:val="0"/>
        <w:autoSpaceDE w:val="0"/>
        <w:autoSpaceDN w:val="0"/>
        <w:adjustRightInd w:val="0"/>
        <w:ind w:left="720"/>
      </w:pPr>
    </w:p>
    <w:p w:rsidR="006563C9" w:rsidRDefault="006563C9" w:rsidP="00D44D98">
      <w:pPr>
        <w:widowControl w:val="0"/>
        <w:autoSpaceDE w:val="0"/>
        <w:autoSpaceDN w:val="0"/>
        <w:adjustRightInd w:val="0"/>
        <w:ind w:left="720"/>
      </w:pPr>
    </w:p>
    <w:p w:rsidR="006563C9" w:rsidRDefault="006563C9"/>
    <w:p w:rsidR="006563C9" w:rsidRDefault="006563C9"/>
    <w:p w:rsidR="006563C9" w:rsidRDefault="006563C9"/>
    <w:p w:rsidR="006563C9" w:rsidRDefault="006563C9"/>
    <w:p w:rsidR="006563C9" w:rsidRDefault="006563C9"/>
    <w:p w:rsidR="00CA3AA7" w:rsidRDefault="00CA3AA7" w:rsidP="00C208B2">
      <w:pPr>
        <w:widowControl w:val="0"/>
        <w:autoSpaceDE w:val="0"/>
        <w:autoSpaceDN w:val="0"/>
        <w:adjustRightInd w:val="0"/>
        <w:ind w:left="1080"/>
      </w:pPr>
    </w:p>
    <w:p w:rsidR="00CA3AA7" w:rsidRDefault="00CA3AA7" w:rsidP="00C208B2">
      <w:pPr>
        <w:widowControl w:val="0"/>
        <w:autoSpaceDE w:val="0"/>
        <w:autoSpaceDN w:val="0"/>
        <w:adjustRightInd w:val="0"/>
        <w:ind w:left="1080"/>
      </w:pPr>
    </w:p>
    <w:p w:rsidR="00C069E5" w:rsidRDefault="00C069E5" w:rsidP="00C069E5">
      <w:pPr>
        <w:widowControl w:val="0"/>
        <w:autoSpaceDE w:val="0"/>
        <w:autoSpaceDN w:val="0"/>
        <w:adjustRightInd w:val="0"/>
      </w:pPr>
    </w:p>
    <w:p w:rsidR="006563C9" w:rsidRDefault="006563C9"/>
    <w:p w:rsidR="006563C9" w:rsidRDefault="006563C9"/>
    <w:sectPr w:rsidR="00656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C576E2"/>
    <w:multiLevelType w:val="singleLevel"/>
    <w:tmpl w:val="41721BBC"/>
    <w:lvl w:ilvl="0">
      <w:numFmt w:val="none"/>
      <w:lvlText w:val=""/>
      <w:lvlJc w:val="left"/>
      <w:pPr>
        <w:tabs>
          <w:tab w:val="num" w:pos="360"/>
        </w:tabs>
      </w:pPr>
    </w:lvl>
  </w:abstractNum>
  <w:abstractNum w:abstractNumId="1">
    <w:nsid w:val="32842BE0"/>
    <w:multiLevelType w:val="hybridMultilevel"/>
    <w:tmpl w:val="8A208CB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>
    <w:nsid w:val="3CE30CBC"/>
    <w:multiLevelType w:val="hybridMultilevel"/>
    <w:tmpl w:val="6E0C2726"/>
    <w:lvl w:ilvl="0" w:tplc="1BC4A1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0"/>
    <w:lvlOverride w:ilvl="0">
      <w:lvl w:ilvl="0">
        <w:start w:val="2"/>
        <w:numFmt w:val="decimal"/>
        <w:lvlText w:val="%1.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0"/>
    <w:lvlOverride w:ilvl="0">
      <w:lvl w:ilvl="0">
        <w:start w:val="3"/>
        <w:numFmt w:val="decimal"/>
        <w:lvlText w:val="%1.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0"/>
    <w:lvlOverride w:ilvl="0">
      <w:lvl w:ilvl="0">
        <w:start w:val="4"/>
        <w:numFmt w:val="decimal"/>
        <w:lvlText w:val="%1.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D98"/>
    <w:rsid w:val="000033C9"/>
    <w:rsid w:val="00004D8E"/>
    <w:rsid w:val="00005FB8"/>
    <w:rsid w:val="000146EE"/>
    <w:rsid w:val="00057563"/>
    <w:rsid w:val="00057B13"/>
    <w:rsid w:val="00071D90"/>
    <w:rsid w:val="0008460D"/>
    <w:rsid w:val="000A3CBB"/>
    <w:rsid w:val="000D1636"/>
    <w:rsid w:val="000D2BE7"/>
    <w:rsid w:val="000D529F"/>
    <w:rsid w:val="000E2A8C"/>
    <w:rsid w:val="00100625"/>
    <w:rsid w:val="00101224"/>
    <w:rsid w:val="00104834"/>
    <w:rsid w:val="0011512E"/>
    <w:rsid w:val="00116739"/>
    <w:rsid w:val="001229A5"/>
    <w:rsid w:val="00132E86"/>
    <w:rsid w:val="00141273"/>
    <w:rsid w:val="00180A9C"/>
    <w:rsid w:val="00184E99"/>
    <w:rsid w:val="00191502"/>
    <w:rsid w:val="001A1123"/>
    <w:rsid w:val="001C3885"/>
    <w:rsid w:val="001D09BE"/>
    <w:rsid w:val="002044CD"/>
    <w:rsid w:val="002127D2"/>
    <w:rsid w:val="00215F62"/>
    <w:rsid w:val="002500D0"/>
    <w:rsid w:val="0027102D"/>
    <w:rsid w:val="002760C2"/>
    <w:rsid w:val="00287CC3"/>
    <w:rsid w:val="002D55D2"/>
    <w:rsid w:val="002F0B60"/>
    <w:rsid w:val="002F523B"/>
    <w:rsid w:val="00302638"/>
    <w:rsid w:val="00351E73"/>
    <w:rsid w:val="003C19ED"/>
    <w:rsid w:val="003C690B"/>
    <w:rsid w:val="003D7AAA"/>
    <w:rsid w:val="00472905"/>
    <w:rsid w:val="00484DA0"/>
    <w:rsid w:val="0049194E"/>
    <w:rsid w:val="004A74DB"/>
    <w:rsid w:val="004B2F66"/>
    <w:rsid w:val="004C424B"/>
    <w:rsid w:val="005068D4"/>
    <w:rsid w:val="0053081E"/>
    <w:rsid w:val="00531C8B"/>
    <w:rsid w:val="005344C2"/>
    <w:rsid w:val="005772ED"/>
    <w:rsid w:val="005816D9"/>
    <w:rsid w:val="005866F0"/>
    <w:rsid w:val="005B4EC9"/>
    <w:rsid w:val="005C3E4F"/>
    <w:rsid w:val="00633FF8"/>
    <w:rsid w:val="00635655"/>
    <w:rsid w:val="006529DD"/>
    <w:rsid w:val="006563C9"/>
    <w:rsid w:val="00691613"/>
    <w:rsid w:val="00733F45"/>
    <w:rsid w:val="007957B7"/>
    <w:rsid w:val="007E0019"/>
    <w:rsid w:val="008029EC"/>
    <w:rsid w:val="0081165A"/>
    <w:rsid w:val="00812568"/>
    <w:rsid w:val="00814B7D"/>
    <w:rsid w:val="008211DD"/>
    <w:rsid w:val="0083149A"/>
    <w:rsid w:val="008469D6"/>
    <w:rsid w:val="008559A2"/>
    <w:rsid w:val="00886C0B"/>
    <w:rsid w:val="00892696"/>
    <w:rsid w:val="008A24E8"/>
    <w:rsid w:val="008A64BF"/>
    <w:rsid w:val="008A7313"/>
    <w:rsid w:val="008B44FC"/>
    <w:rsid w:val="008D0D68"/>
    <w:rsid w:val="008E446C"/>
    <w:rsid w:val="00934106"/>
    <w:rsid w:val="009620A6"/>
    <w:rsid w:val="0097537B"/>
    <w:rsid w:val="00981C1F"/>
    <w:rsid w:val="00987262"/>
    <w:rsid w:val="009954F9"/>
    <w:rsid w:val="009F0D22"/>
    <w:rsid w:val="00A17B94"/>
    <w:rsid w:val="00A30307"/>
    <w:rsid w:val="00A87E7F"/>
    <w:rsid w:val="00AA28FC"/>
    <w:rsid w:val="00AC4850"/>
    <w:rsid w:val="00AE4AB8"/>
    <w:rsid w:val="00AF1AE2"/>
    <w:rsid w:val="00B10961"/>
    <w:rsid w:val="00B33430"/>
    <w:rsid w:val="00B600BC"/>
    <w:rsid w:val="00B62034"/>
    <w:rsid w:val="00BA36EB"/>
    <w:rsid w:val="00BA5566"/>
    <w:rsid w:val="00BD72D6"/>
    <w:rsid w:val="00BE64EE"/>
    <w:rsid w:val="00C069E5"/>
    <w:rsid w:val="00C16137"/>
    <w:rsid w:val="00C208B2"/>
    <w:rsid w:val="00C3464D"/>
    <w:rsid w:val="00C426D5"/>
    <w:rsid w:val="00C62961"/>
    <w:rsid w:val="00C8333C"/>
    <w:rsid w:val="00C85751"/>
    <w:rsid w:val="00C97606"/>
    <w:rsid w:val="00CA3AA7"/>
    <w:rsid w:val="00CB13B2"/>
    <w:rsid w:val="00CC099B"/>
    <w:rsid w:val="00CD2739"/>
    <w:rsid w:val="00CD65B5"/>
    <w:rsid w:val="00CF0A79"/>
    <w:rsid w:val="00D00E07"/>
    <w:rsid w:val="00D12244"/>
    <w:rsid w:val="00D44D98"/>
    <w:rsid w:val="00D55E9B"/>
    <w:rsid w:val="00D90282"/>
    <w:rsid w:val="00D92256"/>
    <w:rsid w:val="00D956C0"/>
    <w:rsid w:val="00DC2EC6"/>
    <w:rsid w:val="00DC4B73"/>
    <w:rsid w:val="00DC516A"/>
    <w:rsid w:val="00DE55EC"/>
    <w:rsid w:val="00DE7BD0"/>
    <w:rsid w:val="00DF3594"/>
    <w:rsid w:val="00DF50B6"/>
    <w:rsid w:val="00E043A6"/>
    <w:rsid w:val="00E07D7D"/>
    <w:rsid w:val="00E21853"/>
    <w:rsid w:val="00E3176A"/>
    <w:rsid w:val="00EB5D3C"/>
    <w:rsid w:val="00EC07F7"/>
    <w:rsid w:val="00EC3EED"/>
    <w:rsid w:val="00EC45E5"/>
    <w:rsid w:val="00EF73FC"/>
    <w:rsid w:val="00F10976"/>
    <w:rsid w:val="00F2057E"/>
    <w:rsid w:val="00F30429"/>
    <w:rsid w:val="00F5447C"/>
    <w:rsid w:val="00F57EC7"/>
    <w:rsid w:val="00F668B1"/>
    <w:rsid w:val="00F94298"/>
    <w:rsid w:val="00FE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D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3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3F4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D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3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3F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nfamvn:8081/nexus/content/groups/platform/third-party-libs/mitkerberos/1.11.1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4</Pages>
  <Words>840</Words>
  <Characters>4789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Sanyal, Arunav</dc:creator>
  <cp:lastModifiedBy>Sanyal, Arunav</cp:lastModifiedBy>
  <cp:revision>44</cp:revision>
  <dcterms:created xsi:type="dcterms:W3CDTF">2013-06-24T08:50:00Z</dcterms:created>
  <dcterms:modified xsi:type="dcterms:W3CDTF">2014-02-07T05:55:00Z</dcterms:modified>
</cp:coreProperties>
</file>